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C081" w14:textId="6E698CDD" w:rsidR="00500C59" w:rsidRDefault="00AE5C0B">
      <w:pPr>
        <w:pStyle w:val="Title"/>
        <w:rPr>
          <w:b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C82AB5D" wp14:editId="3E65780D">
                <wp:simplePos x="0" y="0"/>
                <wp:positionH relativeFrom="column">
                  <wp:posOffset>2715051</wp:posOffset>
                </wp:positionH>
                <wp:positionV relativeFrom="paragraph">
                  <wp:posOffset>-685231</wp:posOffset>
                </wp:positionV>
                <wp:extent cx="0" cy="1777621"/>
                <wp:effectExtent l="76200" t="38100" r="57150" b="51435"/>
                <wp:wrapNone/>
                <wp:docPr id="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776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8AA1" id="Line 33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8pt,-53.95pt" to="213.8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" strokecolor="red">
                <v:stroke startarrow="block" endarrow="block"/>
              </v:line>
            </w:pict>
          </mc:Fallback>
        </mc:AlternateContent>
      </w:r>
    </w:p>
    <w:p w14:paraId="28F4D90D" w14:textId="19B5CC41" w:rsidR="00F75DAC" w:rsidRPr="006855BF" w:rsidRDefault="00F75DAC" w:rsidP="00B2402C">
      <w:pPr>
        <w:pStyle w:val="Heading2"/>
      </w:pPr>
    </w:p>
    <w:p w14:paraId="54378670" w14:textId="77777777"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14:paraId="712D51CC" w14:textId="7AD1A6A5" w:rsidR="00F75DAC" w:rsidRPr="00E30D75" w:rsidRDefault="00F75DAC" w:rsidP="00F75DAC">
      <w:pPr>
        <w:ind w:firstLine="120"/>
        <w:jc w:val="both"/>
        <w:rPr>
          <w:color w:val="FF0000"/>
        </w:rPr>
      </w:pPr>
      <w:r w:rsidRPr="00E30D75">
        <w:rPr>
          <w:b/>
          <w:bCs/>
          <w:i/>
          <w:iCs/>
          <w:color w:val="FF0000"/>
          <w:sz w:val="28"/>
          <w:szCs w:val="28"/>
        </w:rPr>
        <w:t xml:space="preserve">                                             </w:t>
      </w:r>
      <w:r w:rsidR="00AE5C0B">
        <w:rPr>
          <w:b/>
          <w:bCs/>
          <w:i/>
          <w:iCs/>
          <w:color w:val="FF0000"/>
          <w:sz w:val="28"/>
          <w:szCs w:val="28"/>
        </w:rPr>
        <w:tab/>
      </w:r>
      <w:r w:rsidR="00AE5C0B">
        <w:rPr>
          <w:b/>
          <w:bCs/>
          <w:i/>
          <w:iCs/>
          <w:color w:val="FF0000"/>
          <w:sz w:val="28"/>
          <w:szCs w:val="28"/>
        </w:rPr>
        <w:tab/>
        <w:t xml:space="preserve"> </w:t>
      </w:r>
      <w:r w:rsidR="00AE5C0B">
        <w:rPr>
          <w:color w:val="FF0000"/>
        </w:rPr>
        <w:t>3</w:t>
      </w:r>
      <w:r w:rsidRPr="00E30D75">
        <w:rPr>
          <w:color w:val="FF0000"/>
        </w:rPr>
        <w:t xml:space="preserve"> cm</w:t>
      </w:r>
      <w:r w:rsidR="00E30D75" w:rsidRPr="00E30D75">
        <w:rPr>
          <w:color w:val="FF0000"/>
        </w:rPr>
        <w:t xml:space="preserve"> </w:t>
      </w:r>
      <w:r w:rsidR="00AE5C0B">
        <w:rPr>
          <w:color w:val="FF0000"/>
        </w:rPr>
        <w:t>from the edge</w:t>
      </w:r>
    </w:p>
    <w:p w14:paraId="72A7FA83" w14:textId="77777777"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14:paraId="31427A16" w14:textId="77777777" w:rsidR="00F75DAC" w:rsidRDefault="00F75DAC" w:rsidP="00F75DAC">
      <w:pPr>
        <w:ind w:firstLine="120"/>
        <w:jc w:val="both"/>
        <w:rPr>
          <w:b/>
          <w:bCs/>
          <w:i/>
          <w:iCs/>
          <w:sz w:val="28"/>
          <w:szCs w:val="28"/>
        </w:rPr>
      </w:pPr>
    </w:p>
    <w:p w14:paraId="5E5279A1" w14:textId="77777777" w:rsidR="00F75DAC" w:rsidRPr="00E30D75" w:rsidRDefault="00E30D75" w:rsidP="00F75DAC">
      <w:pPr>
        <w:ind w:firstLine="120"/>
        <w:jc w:val="center"/>
        <w:rPr>
          <w:b/>
          <w:bCs/>
          <w:color w:val="FF0000"/>
          <w:sz w:val="56"/>
          <w:szCs w:val="56"/>
        </w:rPr>
      </w:pPr>
      <w:r w:rsidRPr="00E30D75">
        <w:rPr>
          <w:b/>
          <w:bCs/>
          <w:color w:val="FF0000"/>
          <w:sz w:val="56"/>
          <w:szCs w:val="56"/>
        </w:rPr>
        <w:t>This should be your Project Titl</w:t>
      </w:r>
      <w:r>
        <w:rPr>
          <w:b/>
          <w:bCs/>
          <w:color w:val="FF0000"/>
          <w:sz w:val="56"/>
          <w:szCs w:val="56"/>
        </w:rPr>
        <w:t>e</w:t>
      </w:r>
    </w:p>
    <w:p w14:paraId="1D10F4F3" w14:textId="77777777" w:rsidR="00F75DAC" w:rsidRPr="00E30D75" w:rsidRDefault="00F75DAC" w:rsidP="00F75DAC">
      <w:pPr>
        <w:ind w:firstLine="120"/>
        <w:jc w:val="center"/>
        <w:rPr>
          <w:color w:val="FF0000"/>
          <w:sz w:val="20"/>
        </w:rPr>
      </w:pPr>
      <w:r w:rsidRPr="00E30D75">
        <w:rPr>
          <w:color w:val="FF0000"/>
          <w:sz w:val="20"/>
        </w:rPr>
        <w:t>(Font size 28)</w:t>
      </w:r>
    </w:p>
    <w:p w14:paraId="2E91D17D" w14:textId="77777777"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14:paraId="2B1E7FA1" w14:textId="77777777"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14:paraId="4C130773" w14:textId="77777777"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14:paraId="111196F4" w14:textId="77777777"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14:paraId="6AD8CFC0" w14:textId="77777777" w:rsidR="00F75DAC" w:rsidRDefault="00F75DAC" w:rsidP="00F75DAC">
      <w:pPr>
        <w:ind w:firstLine="120"/>
        <w:jc w:val="center"/>
        <w:rPr>
          <w:b/>
          <w:bCs/>
          <w:sz w:val="56"/>
          <w:szCs w:val="56"/>
        </w:rPr>
      </w:pPr>
    </w:p>
    <w:p w14:paraId="1AA6F309" w14:textId="77777777"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14:paraId="11C66488" w14:textId="77777777"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14:paraId="030B7B18" w14:textId="77777777"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14:paraId="1FE375F4" w14:textId="77777777" w:rsidR="00AE5C0B" w:rsidRDefault="00AE5C0B" w:rsidP="00F75DAC">
      <w:pPr>
        <w:ind w:firstLine="120"/>
        <w:rPr>
          <w:b/>
          <w:bCs/>
          <w:sz w:val="40"/>
          <w:szCs w:val="40"/>
        </w:rPr>
      </w:pPr>
    </w:p>
    <w:p w14:paraId="5180D230" w14:textId="77777777" w:rsidR="00AE5C0B" w:rsidRDefault="00AE5C0B" w:rsidP="00F75DAC">
      <w:pPr>
        <w:ind w:firstLine="120"/>
        <w:rPr>
          <w:b/>
          <w:bCs/>
          <w:sz w:val="40"/>
          <w:szCs w:val="40"/>
        </w:rPr>
      </w:pPr>
    </w:p>
    <w:p w14:paraId="3566717B" w14:textId="77777777" w:rsidR="00AE5C0B" w:rsidRDefault="00AE5C0B" w:rsidP="00F75DAC">
      <w:pPr>
        <w:ind w:firstLine="120"/>
        <w:rPr>
          <w:b/>
          <w:bCs/>
          <w:sz w:val="40"/>
          <w:szCs w:val="40"/>
        </w:rPr>
      </w:pPr>
    </w:p>
    <w:p w14:paraId="6A7DF858" w14:textId="77777777"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14:paraId="7DAD43C0" w14:textId="77777777"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14:paraId="7B0D1049" w14:textId="77777777" w:rsidR="00F75DAC" w:rsidRDefault="00F75DAC" w:rsidP="00F75DAC">
      <w:pPr>
        <w:rPr>
          <w:b/>
          <w:bCs/>
          <w:sz w:val="40"/>
          <w:szCs w:val="40"/>
        </w:rPr>
      </w:pPr>
    </w:p>
    <w:p w14:paraId="3F36C452" w14:textId="77777777" w:rsidR="00F75DAC" w:rsidRDefault="00F75DAC" w:rsidP="00F75DAC">
      <w:pPr>
        <w:rPr>
          <w:b/>
          <w:bCs/>
          <w:sz w:val="40"/>
          <w:szCs w:val="40"/>
        </w:rPr>
      </w:pPr>
    </w:p>
    <w:p w14:paraId="331644BF" w14:textId="46F7AE61" w:rsidR="00F75DAC" w:rsidRPr="00E30D75" w:rsidRDefault="00E30D75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b/>
          <w:bCs/>
          <w:color w:val="FF0000"/>
          <w:sz w:val="40"/>
          <w:szCs w:val="40"/>
        </w:rPr>
        <w:t>This should be your name with initials</w:t>
      </w:r>
      <w:r w:rsidR="00AB2126">
        <w:rPr>
          <w:b/>
          <w:bCs/>
          <w:color w:val="FF0000"/>
          <w:sz w:val="40"/>
          <w:szCs w:val="40"/>
        </w:rPr>
        <w:t>.</w:t>
      </w:r>
    </w:p>
    <w:p w14:paraId="78582DBF" w14:textId="4BBBE79C" w:rsidR="00F75DAC" w:rsidRDefault="001401D9" w:rsidP="00F75DAC">
      <w:pPr>
        <w:ind w:firstLine="1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</w:t>
      </w:r>
      <w:r w:rsidR="00262AFE">
        <w:rPr>
          <w:b/>
          <w:bCs/>
          <w:sz w:val="40"/>
          <w:szCs w:val="40"/>
        </w:rPr>
        <w:t>2</w:t>
      </w:r>
      <w:r w:rsidR="00E10A11">
        <w:rPr>
          <w:b/>
          <w:bCs/>
          <w:sz w:val="40"/>
          <w:szCs w:val="40"/>
        </w:rPr>
        <w:t>X</w:t>
      </w:r>
    </w:p>
    <w:p w14:paraId="69DFFAD6" w14:textId="77777777" w:rsidR="00F75DAC" w:rsidRPr="00E30D75" w:rsidRDefault="00F75DAC" w:rsidP="00F75DAC">
      <w:pPr>
        <w:ind w:firstLine="120"/>
        <w:jc w:val="center"/>
        <w:rPr>
          <w:b/>
          <w:bCs/>
          <w:color w:val="FF0000"/>
          <w:sz w:val="40"/>
          <w:szCs w:val="40"/>
        </w:rPr>
      </w:pPr>
      <w:r w:rsidRPr="00E30D75">
        <w:rPr>
          <w:color w:val="FF0000"/>
          <w:sz w:val="20"/>
        </w:rPr>
        <w:t>(Font size 20)</w:t>
      </w:r>
    </w:p>
    <w:p w14:paraId="50A6C6B9" w14:textId="77777777" w:rsidR="00F75DAC" w:rsidRDefault="008237A7" w:rsidP="00F75DAC">
      <w:pPr>
        <w:ind w:firstLine="120"/>
        <w:rPr>
          <w:b/>
          <w:bCs/>
          <w:sz w:val="40"/>
          <w:szCs w:val="40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740E82" wp14:editId="28E45014">
                <wp:simplePos x="0" y="0"/>
                <wp:positionH relativeFrom="column">
                  <wp:posOffset>2748659</wp:posOffset>
                </wp:positionH>
                <wp:positionV relativeFrom="paragraph">
                  <wp:posOffset>132307</wp:posOffset>
                </wp:positionV>
                <wp:extent cx="0" cy="1226593"/>
                <wp:effectExtent l="76200" t="38100" r="57150" b="50165"/>
                <wp:wrapNone/>
                <wp:docPr id="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659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7BC39" id="Line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0.4pt" to="216.4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" strokecolor="red">
                <v:stroke startarrow="block" endarrow="block"/>
              </v:line>
            </w:pict>
          </mc:Fallback>
        </mc:AlternateContent>
      </w:r>
    </w:p>
    <w:p w14:paraId="29227F06" w14:textId="77777777" w:rsidR="00F75DAC" w:rsidRDefault="00F75DAC" w:rsidP="00F75DAC">
      <w:pPr>
        <w:ind w:firstLine="120"/>
        <w:rPr>
          <w:b/>
          <w:bCs/>
          <w:sz w:val="40"/>
          <w:szCs w:val="40"/>
        </w:rPr>
      </w:pPr>
    </w:p>
    <w:p w14:paraId="2B6FDE86" w14:textId="403EAD63" w:rsidR="00F75DAC" w:rsidRPr="00E30D75" w:rsidRDefault="00F75DAC" w:rsidP="00F75DAC">
      <w:pPr>
        <w:ind w:firstLine="120"/>
        <w:rPr>
          <w:color w:val="FF0000"/>
        </w:rPr>
      </w:pPr>
      <w:r w:rsidRPr="00E30D75">
        <w:rPr>
          <w:color w:val="FF0000"/>
        </w:rPr>
        <w:t xml:space="preserve">                                                     </w:t>
      </w:r>
      <w:r w:rsidR="00AE5C0B">
        <w:rPr>
          <w:color w:val="FF0000"/>
        </w:rPr>
        <w:tab/>
      </w:r>
      <w:r w:rsidR="00AE5C0B">
        <w:rPr>
          <w:color w:val="FF0000"/>
        </w:rPr>
        <w:tab/>
        <w:t xml:space="preserve">  2</w:t>
      </w:r>
      <w:r w:rsidRPr="00E30D75">
        <w:rPr>
          <w:color w:val="FF0000"/>
        </w:rPr>
        <w:t xml:space="preserve"> cm</w:t>
      </w:r>
      <w:r w:rsidR="00E30D75">
        <w:rPr>
          <w:color w:val="FF0000"/>
        </w:rPr>
        <w:t xml:space="preserve"> </w:t>
      </w:r>
      <w:r w:rsidR="00AE5C0B">
        <w:rPr>
          <w:color w:val="FF0000"/>
        </w:rPr>
        <w:t>from the edge</w:t>
      </w:r>
    </w:p>
    <w:p w14:paraId="7DB8903F" w14:textId="77777777" w:rsidR="00A07735" w:rsidRPr="0063249A" w:rsidRDefault="00A07735" w:rsidP="00C938D8">
      <w:pPr>
        <w:pStyle w:val="NormalWeb"/>
        <w:numPr>
          <w:ins w:id="0" w:author="arw" w:date="2004-06-02T22:59:00Z"/>
        </w:numPr>
      </w:pPr>
    </w:p>
    <w:sectPr w:rsidR="00A07735" w:rsidRPr="0063249A" w:rsidSect="004505F2">
      <w:footerReference w:type="default" r:id="rId8"/>
      <w:pgSz w:w="12240" w:h="15840"/>
      <w:pgMar w:top="1440" w:right="1152" w:bottom="720" w:left="1152" w:header="288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99E3" w14:textId="77777777" w:rsidR="00434B88" w:rsidRDefault="00434B88">
      <w:r>
        <w:separator/>
      </w:r>
    </w:p>
  </w:endnote>
  <w:endnote w:type="continuationSeparator" w:id="0">
    <w:p w14:paraId="2A8056AA" w14:textId="77777777" w:rsidR="00434B88" w:rsidRDefault="0043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9C71" w14:textId="77777777" w:rsidR="002E23E3" w:rsidRDefault="002E23E3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B433" w14:textId="77777777" w:rsidR="00434B88" w:rsidRDefault="00434B88">
      <w:r>
        <w:separator/>
      </w:r>
    </w:p>
  </w:footnote>
  <w:footnote w:type="continuationSeparator" w:id="0">
    <w:p w14:paraId="3E56960D" w14:textId="77777777" w:rsidR="00434B88" w:rsidRDefault="0043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6E6"/>
    <w:multiLevelType w:val="multilevel"/>
    <w:tmpl w:val="1F7A10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780450"/>
    <w:multiLevelType w:val="multilevel"/>
    <w:tmpl w:val="39B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C80A96"/>
    <w:multiLevelType w:val="hybridMultilevel"/>
    <w:tmpl w:val="A40A9C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0A2C"/>
    <w:multiLevelType w:val="hybridMultilevel"/>
    <w:tmpl w:val="C4A8E6A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AC169C"/>
    <w:multiLevelType w:val="multilevel"/>
    <w:tmpl w:val="65F03E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A466371"/>
    <w:multiLevelType w:val="multilevel"/>
    <w:tmpl w:val="76F0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32AE2"/>
    <w:multiLevelType w:val="hybridMultilevel"/>
    <w:tmpl w:val="9AC04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1350CB"/>
    <w:multiLevelType w:val="singleLevel"/>
    <w:tmpl w:val="52283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60969"/>
    <w:multiLevelType w:val="hybridMultilevel"/>
    <w:tmpl w:val="4C523414"/>
    <w:lvl w:ilvl="0" w:tplc="88F241E0">
      <w:start w:val="1"/>
      <w:numFmt w:val="lowerRoman"/>
      <w:lvlText w:val="(%1)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F9274A"/>
    <w:multiLevelType w:val="hybridMultilevel"/>
    <w:tmpl w:val="0BCAC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001F6"/>
    <w:multiLevelType w:val="hybridMultilevel"/>
    <w:tmpl w:val="E2E4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01964"/>
    <w:multiLevelType w:val="multilevel"/>
    <w:tmpl w:val="A298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5932A3"/>
    <w:multiLevelType w:val="multilevel"/>
    <w:tmpl w:val="C37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1C586E"/>
    <w:multiLevelType w:val="multilevel"/>
    <w:tmpl w:val="864E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D2EBC"/>
    <w:multiLevelType w:val="multilevel"/>
    <w:tmpl w:val="62F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C62AE9"/>
    <w:multiLevelType w:val="multilevel"/>
    <w:tmpl w:val="8E7479F4"/>
    <w:lvl w:ilvl="0">
      <w:start w:val="1"/>
      <w:numFmt w:val="decimal"/>
      <w:lvlText w:val="%1.4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1D047C8"/>
    <w:multiLevelType w:val="hybridMultilevel"/>
    <w:tmpl w:val="CE02DBFE"/>
    <w:lvl w:ilvl="0" w:tplc="346A5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5503CF6">
      <w:numFmt w:val="none"/>
      <w:lvlText w:val=""/>
      <w:lvlJc w:val="left"/>
      <w:pPr>
        <w:tabs>
          <w:tab w:val="num" w:pos="360"/>
        </w:tabs>
      </w:pPr>
    </w:lvl>
    <w:lvl w:ilvl="2" w:tplc="3DE87710">
      <w:numFmt w:val="none"/>
      <w:lvlText w:val=""/>
      <w:lvlJc w:val="left"/>
      <w:pPr>
        <w:tabs>
          <w:tab w:val="num" w:pos="360"/>
        </w:tabs>
      </w:pPr>
    </w:lvl>
    <w:lvl w:ilvl="3" w:tplc="38A6AA1E">
      <w:numFmt w:val="none"/>
      <w:lvlText w:val=""/>
      <w:lvlJc w:val="left"/>
      <w:pPr>
        <w:tabs>
          <w:tab w:val="num" w:pos="360"/>
        </w:tabs>
      </w:pPr>
    </w:lvl>
    <w:lvl w:ilvl="4" w:tplc="D2882FE0">
      <w:numFmt w:val="none"/>
      <w:lvlText w:val=""/>
      <w:lvlJc w:val="left"/>
      <w:pPr>
        <w:tabs>
          <w:tab w:val="num" w:pos="360"/>
        </w:tabs>
      </w:pPr>
    </w:lvl>
    <w:lvl w:ilvl="5" w:tplc="246A523E">
      <w:numFmt w:val="none"/>
      <w:lvlText w:val=""/>
      <w:lvlJc w:val="left"/>
      <w:pPr>
        <w:tabs>
          <w:tab w:val="num" w:pos="360"/>
        </w:tabs>
      </w:pPr>
    </w:lvl>
    <w:lvl w:ilvl="6" w:tplc="76787022">
      <w:numFmt w:val="none"/>
      <w:lvlText w:val=""/>
      <w:lvlJc w:val="left"/>
      <w:pPr>
        <w:tabs>
          <w:tab w:val="num" w:pos="360"/>
        </w:tabs>
      </w:pPr>
    </w:lvl>
    <w:lvl w:ilvl="7" w:tplc="2752D1CE">
      <w:numFmt w:val="none"/>
      <w:lvlText w:val=""/>
      <w:lvlJc w:val="left"/>
      <w:pPr>
        <w:tabs>
          <w:tab w:val="num" w:pos="360"/>
        </w:tabs>
      </w:pPr>
    </w:lvl>
    <w:lvl w:ilvl="8" w:tplc="5C8834C6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26636A9"/>
    <w:multiLevelType w:val="multilevel"/>
    <w:tmpl w:val="F91E9568"/>
    <w:lvl w:ilvl="0">
      <w:start w:val="1"/>
      <w:numFmt w:val="decimal"/>
      <w:lvlText w:val="%1.2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3306A9A"/>
    <w:multiLevelType w:val="multilevel"/>
    <w:tmpl w:val="DBA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F74C69"/>
    <w:multiLevelType w:val="multilevel"/>
    <w:tmpl w:val="2CB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A542D4"/>
    <w:multiLevelType w:val="hybridMultilevel"/>
    <w:tmpl w:val="8C865A96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rFonts w:hint="default"/>
        <w:sz w:val="24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FA0C1E"/>
    <w:multiLevelType w:val="multilevel"/>
    <w:tmpl w:val="2EEEB00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40DC6FA3"/>
    <w:multiLevelType w:val="hybridMultilevel"/>
    <w:tmpl w:val="2292B62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43293A71"/>
    <w:multiLevelType w:val="multilevel"/>
    <w:tmpl w:val="6CD2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301F4F"/>
    <w:multiLevelType w:val="multilevel"/>
    <w:tmpl w:val="BAA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1243C0"/>
    <w:multiLevelType w:val="singleLevel"/>
    <w:tmpl w:val="1E6428C0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8" w15:restartNumberingAfterBreak="0">
    <w:nsid w:val="52222597"/>
    <w:multiLevelType w:val="multilevel"/>
    <w:tmpl w:val="A1AC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027731"/>
    <w:multiLevelType w:val="multilevel"/>
    <w:tmpl w:val="FD1E2AF8"/>
    <w:lvl w:ilvl="0">
      <w:start w:val="1"/>
      <w:numFmt w:val="decimal"/>
      <w:lvlText w:val="%1.7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5AD42EE4"/>
    <w:multiLevelType w:val="singleLevel"/>
    <w:tmpl w:val="46A81DA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D74711C"/>
    <w:multiLevelType w:val="hybridMultilevel"/>
    <w:tmpl w:val="15688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26514F4"/>
    <w:multiLevelType w:val="hybridMultilevel"/>
    <w:tmpl w:val="BC328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F01572">
      <w:numFmt w:val="bullet"/>
      <w:lvlText w:val="•"/>
      <w:lvlJc w:val="left"/>
      <w:pPr>
        <w:ind w:left="2340" w:hanging="360"/>
      </w:pPr>
      <w:rPr>
        <w:rFonts w:ascii="Univers 45 Light" w:eastAsia="Times New Roman" w:hAnsi="Univers 45 Light" w:cs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3764E1"/>
    <w:multiLevelType w:val="multilevel"/>
    <w:tmpl w:val="B8CA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8B4FED"/>
    <w:multiLevelType w:val="multilevel"/>
    <w:tmpl w:val="E004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4F0000"/>
    <w:multiLevelType w:val="multilevel"/>
    <w:tmpl w:val="67C8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50042E8"/>
    <w:multiLevelType w:val="multilevel"/>
    <w:tmpl w:val="075CC78C"/>
    <w:lvl w:ilvl="0">
      <w:start w:val="1"/>
      <w:numFmt w:val="decimal"/>
      <w:lvlText w:val="%1.6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789F3709"/>
    <w:multiLevelType w:val="multilevel"/>
    <w:tmpl w:val="3E2EF664"/>
    <w:lvl w:ilvl="0">
      <w:start w:val="1"/>
      <w:numFmt w:val="decimal"/>
      <w:lvlText w:val="%1.3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7A5B48BB"/>
    <w:multiLevelType w:val="multilevel"/>
    <w:tmpl w:val="F58CC6EC"/>
    <w:lvl w:ilvl="0">
      <w:start w:val="1"/>
      <w:numFmt w:val="decimal"/>
      <w:lvlText w:val="%1.5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381755919">
    <w:abstractNumId w:val="0"/>
  </w:num>
  <w:num w:numId="2" w16cid:durableId="2060786076">
    <w:abstractNumId w:val="8"/>
  </w:num>
  <w:num w:numId="3" w16cid:durableId="1371690213">
    <w:abstractNumId w:val="23"/>
  </w:num>
  <w:num w:numId="4" w16cid:durableId="1684865579">
    <w:abstractNumId w:val="19"/>
  </w:num>
  <w:num w:numId="5" w16cid:durableId="325981825">
    <w:abstractNumId w:val="37"/>
  </w:num>
  <w:num w:numId="6" w16cid:durableId="197865263">
    <w:abstractNumId w:val="17"/>
  </w:num>
  <w:num w:numId="7" w16cid:durableId="883374087">
    <w:abstractNumId w:val="38"/>
  </w:num>
  <w:num w:numId="8" w16cid:durableId="945308321">
    <w:abstractNumId w:val="36"/>
  </w:num>
  <w:num w:numId="9" w16cid:durableId="1501581348">
    <w:abstractNumId w:val="29"/>
  </w:num>
  <w:num w:numId="10" w16cid:durableId="2113015171">
    <w:abstractNumId w:val="27"/>
  </w:num>
  <w:num w:numId="11" w16cid:durableId="740837590">
    <w:abstractNumId w:val="30"/>
  </w:num>
  <w:num w:numId="12" w16cid:durableId="377515770">
    <w:abstractNumId w:val="7"/>
  </w:num>
  <w:num w:numId="13" w16cid:durableId="1039865575">
    <w:abstractNumId w:val="16"/>
  </w:num>
  <w:num w:numId="14" w16cid:durableId="604113685">
    <w:abstractNumId w:val="22"/>
  </w:num>
  <w:num w:numId="15" w16cid:durableId="2089692427">
    <w:abstractNumId w:val="32"/>
  </w:num>
  <w:num w:numId="16" w16cid:durableId="1860462364">
    <w:abstractNumId w:val="3"/>
  </w:num>
  <w:num w:numId="17" w16cid:durableId="78256139">
    <w:abstractNumId w:val="13"/>
  </w:num>
  <w:num w:numId="18" w16cid:durableId="1363242522">
    <w:abstractNumId w:val="33"/>
  </w:num>
  <w:num w:numId="19" w16cid:durableId="912856603">
    <w:abstractNumId w:val="12"/>
  </w:num>
  <w:num w:numId="20" w16cid:durableId="824277915">
    <w:abstractNumId w:val="1"/>
  </w:num>
  <w:num w:numId="21" w16cid:durableId="2110197868">
    <w:abstractNumId w:val="21"/>
  </w:num>
  <w:num w:numId="22" w16cid:durableId="1222984136">
    <w:abstractNumId w:val="35"/>
  </w:num>
  <w:num w:numId="23" w16cid:durableId="2024745591">
    <w:abstractNumId w:val="26"/>
  </w:num>
  <w:num w:numId="24" w16cid:durableId="1662999434">
    <w:abstractNumId w:val="20"/>
  </w:num>
  <w:num w:numId="25" w16cid:durableId="222185279">
    <w:abstractNumId w:val="5"/>
  </w:num>
  <w:num w:numId="26" w16cid:durableId="1929536985">
    <w:abstractNumId w:val="15"/>
  </w:num>
  <w:num w:numId="27" w16cid:durableId="1304383358">
    <w:abstractNumId w:val="25"/>
  </w:num>
  <w:num w:numId="28" w16cid:durableId="1501193293">
    <w:abstractNumId w:val="14"/>
  </w:num>
  <w:num w:numId="29" w16cid:durableId="1524509962">
    <w:abstractNumId w:val="2"/>
  </w:num>
  <w:num w:numId="30" w16cid:durableId="987786343">
    <w:abstractNumId w:val="10"/>
  </w:num>
  <w:num w:numId="31" w16cid:durableId="1972855008">
    <w:abstractNumId w:val="34"/>
  </w:num>
  <w:num w:numId="32" w16cid:durableId="843057762">
    <w:abstractNumId w:val="9"/>
  </w:num>
  <w:num w:numId="33" w16cid:durableId="925112219">
    <w:abstractNumId w:val="18"/>
  </w:num>
  <w:num w:numId="34" w16cid:durableId="1645352490">
    <w:abstractNumId w:val="24"/>
  </w:num>
  <w:num w:numId="35" w16cid:durableId="113209488">
    <w:abstractNumId w:val="28"/>
  </w:num>
  <w:num w:numId="36" w16cid:durableId="126630758">
    <w:abstractNumId w:val="31"/>
  </w:num>
  <w:num w:numId="37" w16cid:durableId="1402799537">
    <w:abstractNumId w:val="11"/>
  </w:num>
  <w:num w:numId="38" w16cid:durableId="487865891">
    <w:abstractNumId w:val="4"/>
  </w:num>
  <w:num w:numId="39" w16cid:durableId="525825431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7MwMTO2NDQyNzRX0lEKTi0uzszPAykwrAUAXA3sWCwAAAA="/>
  </w:docVars>
  <w:rsids>
    <w:rsidRoot w:val="00AC0BAC"/>
    <w:rsid w:val="00003468"/>
    <w:rsid w:val="0002064E"/>
    <w:rsid w:val="00024C0B"/>
    <w:rsid w:val="00027730"/>
    <w:rsid w:val="00043481"/>
    <w:rsid w:val="0004581D"/>
    <w:rsid w:val="00057CDD"/>
    <w:rsid w:val="000611CE"/>
    <w:rsid w:val="000614F0"/>
    <w:rsid w:val="00062189"/>
    <w:rsid w:val="00062D9C"/>
    <w:rsid w:val="0006430E"/>
    <w:rsid w:val="00065FA1"/>
    <w:rsid w:val="000703C2"/>
    <w:rsid w:val="00083C7D"/>
    <w:rsid w:val="00085B54"/>
    <w:rsid w:val="00090556"/>
    <w:rsid w:val="00097A2D"/>
    <w:rsid w:val="000A4B0F"/>
    <w:rsid w:val="000B0158"/>
    <w:rsid w:val="000B2C3E"/>
    <w:rsid w:val="000C1C84"/>
    <w:rsid w:val="000D2FC8"/>
    <w:rsid w:val="000D6627"/>
    <w:rsid w:val="000D7ACE"/>
    <w:rsid w:val="000E26BF"/>
    <w:rsid w:val="000E5313"/>
    <w:rsid w:val="000E759E"/>
    <w:rsid w:val="00104368"/>
    <w:rsid w:val="00110693"/>
    <w:rsid w:val="00110FF8"/>
    <w:rsid w:val="001134E2"/>
    <w:rsid w:val="00116B20"/>
    <w:rsid w:val="0011773F"/>
    <w:rsid w:val="00123964"/>
    <w:rsid w:val="00123E63"/>
    <w:rsid w:val="00126FE1"/>
    <w:rsid w:val="00130180"/>
    <w:rsid w:val="00131786"/>
    <w:rsid w:val="00133785"/>
    <w:rsid w:val="00134E27"/>
    <w:rsid w:val="001401D9"/>
    <w:rsid w:val="00154388"/>
    <w:rsid w:val="0015631A"/>
    <w:rsid w:val="001570CA"/>
    <w:rsid w:val="00157223"/>
    <w:rsid w:val="001677A7"/>
    <w:rsid w:val="00170DFB"/>
    <w:rsid w:val="00181586"/>
    <w:rsid w:val="00183924"/>
    <w:rsid w:val="00185C49"/>
    <w:rsid w:val="00185CC8"/>
    <w:rsid w:val="001A400A"/>
    <w:rsid w:val="001B18FD"/>
    <w:rsid w:val="001B2C0E"/>
    <w:rsid w:val="001B382A"/>
    <w:rsid w:val="001D053B"/>
    <w:rsid w:val="001E3D24"/>
    <w:rsid w:val="001E5191"/>
    <w:rsid w:val="00201094"/>
    <w:rsid w:val="0020142E"/>
    <w:rsid w:val="00212C40"/>
    <w:rsid w:val="00215EFF"/>
    <w:rsid w:val="00220021"/>
    <w:rsid w:val="00220977"/>
    <w:rsid w:val="00220F0A"/>
    <w:rsid w:val="0022285F"/>
    <w:rsid w:val="00222DFF"/>
    <w:rsid w:val="00240EF1"/>
    <w:rsid w:val="00241D26"/>
    <w:rsid w:val="00242902"/>
    <w:rsid w:val="00250021"/>
    <w:rsid w:val="00250295"/>
    <w:rsid w:val="0025348D"/>
    <w:rsid w:val="002544BA"/>
    <w:rsid w:val="00262AFE"/>
    <w:rsid w:val="002703C6"/>
    <w:rsid w:val="00270797"/>
    <w:rsid w:val="00275A1C"/>
    <w:rsid w:val="0028019D"/>
    <w:rsid w:val="00285C99"/>
    <w:rsid w:val="002A0696"/>
    <w:rsid w:val="002B259B"/>
    <w:rsid w:val="002B6807"/>
    <w:rsid w:val="002C56DF"/>
    <w:rsid w:val="002D03A4"/>
    <w:rsid w:val="002D663F"/>
    <w:rsid w:val="002D6662"/>
    <w:rsid w:val="002E19F8"/>
    <w:rsid w:val="002E23E3"/>
    <w:rsid w:val="002E5307"/>
    <w:rsid w:val="002F01B7"/>
    <w:rsid w:val="002F3E92"/>
    <w:rsid w:val="00300ACC"/>
    <w:rsid w:val="00300B91"/>
    <w:rsid w:val="00307402"/>
    <w:rsid w:val="003109E8"/>
    <w:rsid w:val="00314B99"/>
    <w:rsid w:val="003335C1"/>
    <w:rsid w:val="00335109"/>
    <w:rsid w:val="00352A89"/>
    <w:rsid w:val="00353171"/>
    <w:rsid w:val="00355A9D"/>
    <w:rsid w:val="00355CE9"/>
    <w:rsid w:val="003629A3"/>
    <w:rsid w:val="00370A64"/>
    <w:rsid w:val="0037341F"/>
    <w:rsid w:val="003822B1"/>
    <w:rsid w:val="00385C97"/>
    <w:rsid w:val="003929F5"/>
    <w:rsid w:val="00394E46"/>
    <w:rsid w:val="00395AB3"/>
    <w:rsid w:val="00396A4D"/>
    <w:rsid w:val="0039712D"/>
    <w:rsid w:val="0039735C"/>
    <w:rsid w:val="003A75BB"/>
    <w:rsid w:val="003B06DC"/>
    <w:rsid w:val="003B3AEA"/>
    <w:rsid w:val="003B70B7"/>
    <w:rsid w:val="003C4683"/>
    <w:rsid w:val="003C7E02"/>
    <w:rsid w:val="003D0B08"/>
    <w:rsid w:val="003D5A96"/>
    <w:rsid w:val="003D7BCE"/>
    <w:rsid w:val="003E1CEF"/>
    <w:rsid w:val="003E4DDB"/>
    <w:rsid w:val="003E6A42"/>
    <w:rsid w:val="003E7898"/>
    <w:rsid w:val="003E7FC2"/>
    <w:rsid w:val="00403917"/>
    <w:rsid w:val="0042575D"/>
    <w:rsid w:val="0042622C"/>
    <w:rsid w:val="004327DB"/>
    <w:rsid w:val="004342DF"/>
    <w:rsid w:val="00434770"/>
    <w:rsid w:val="00434B88"/>
    <w:rsid w:val="0043581F"/>
    <w:rsid w:val="00436310"/>
    <w:rsid w:val="00443A6F"/>
    <w:rsid w:val="004505F2"/>
    <w:rsid w:val="00450B89"/>
    <w:rsid w:val="00455E4B"/>
    <w:rsid w:val="00467368"/>
    <w:rsid w:val="00471554"/>
    <w:rsid w:val="00480C25"/>
    <w:rsid w:val="00486839"/>
    <w:rsid w:val="00487E46"/>
    <w:rsid w:val="004906A7"/>
    <w:rsid w:val="004948D9"/>
    <w:rsid w:val="004A3085"/>
    <w:rsid w:val="004A76D4"/>
    <w:rsid w:val="004B53B1"/>
    <w:rsid w:val="004C073E"/>
    <w:rsid w:val="004C36D4"/>
    <w:rsid w:val="004C51C6"/>
    <w:rsid w:val="004D2277"/>
    <w:rsid w:val="004E219D"/>
    <w:rsid w:val="004E61BE"/>
    <w:rsid w:val="004E78F0"/>
    <w:rsid w:val="004F4B8B"/>
    <w:rsid w:val="00500C59"/>
    <w:rsid w:val="0050492B"/>
    <w:rsid w:val="005052AD"/>
    <w:rsid w:val="00506538"/>
    <w:rsid w:val="00511002"/>
    <w:rsid w:val="00521692"/>
    <w:rsid w:val="00522141"/>
    <w:rsid w:val="0052393E"/>
    <w:rsid w:val="0052669B"/>
    <w:rsid w:val="00526FAC"/>
    <w:rsid w:val="00527927"/>
    <w:rsid w:val="00533C75"/>
    <w:rsid w:val="00534120"/>
    <w:rsid w:val="00535F91"/>
    <w:rsid w:val="00540822"/>
    <w:rsid w:val="0054257B"/>
    <w:rsid w:val="005441BD"/>
    <w:rsid w:val="00544BE0"/>
    <w:rsid w:val="00552D72"/>
    <w:rsid w:val="0055491A"/>
    <w:rsid w:val="00561B3D"/>
    <w:rsid w:val="005672B3"/>
    <w:rsid w:val="00591648"/>
    <w:rsid w:val="0059411B"/>
    <w:rsid w:val="005A22CF"/>
    <w:rsid w:val="005A44E2"/>
    <w:rsid w:val="005A4593"/>
    <w:rsid w:val="005C0662"/>
    <w:rsid w:val="005D18A4"/>
    <w:rsid w:val="005D3926"/>
    <w:rsid w:val="005E18C6"/>
    <w:rsid w:val="005E293B"/>
    <w:rsid w:val="005F1AA8"/>
    <w:rsid w:val="005F3C71"/>
    <w:rsid w:val="005F46DD"/>
    <w:rsid w:val="005F537B"/>
    <w:rsid w:val="005F58B4"/>
    <w:rsid w:val="005F6A4C"/>
    <w:rsid w:val="005F7A3A"/>
    <w:rsid w:val="00601979"/>
    <w:rsid w:val="00606AAE"/>
    <w:rsid w:val="00611EEE"/>
    <w:rsid w:val="006122A3"/>
    <w:rsid w:val="00612CBD"/>
    <w:rsid w:val="00623AD5"/>
    <w:rsid w:val="0063052D"/>
    <w:rsid w:val="0063249A"/>
    <w:rsid w:val="00633F99"/>
    <w:rsid w:val="00637D44"/>
    <w:rsid w:val="006418F8"/>
    <w:rsid w:val="00647D69"/>
    <w:rsid w:val="00651836"/>
    <w:rsid w:val="00665CC1"/>
    <w:rsid w:val="006736CB"/>
    <w:rsid w:val="00680A71"/>
    <w:rsid w:val="006855BF"/>
    <w:rsid w:val="006870BE"/>
    <w:rsid w:val="006874BA"/>
    <w:rsid w:val="006963A0"/>
    <w:rsid w:val="006B3801"/>
    <w:rsid w:val="006B5B77"/>
    <w:rsid w:val="006B5DAA"/>
    <w:rsid w:val="006C3BEE"/>
    <w:rsid w:val="006C6341"/>
    <w:rsid w:val="006D0EDB"/>
    <w:rsid w:val="006D3679"/>
    <w:rsid w:val="006D3E5E"/>
    <w:rsid w:val="006D4C61"/>
    <w:rsid w:val="006F0264"/>
    <w:rsid w:val="00701FFC"/>
    <w:rsid w:val="00702931"/>
    <w:rsid w:val="007035E8"/>
    <w:rsid w:val="00703988"/>
    <w:rsid w:val="007055CB"/>
    <w:rsid w:val="00707065"/>
    <w:rsid w:val="00711241"/>
    <w:rsid w:val="00712EA4"/>
    <w:rsid w:val="00721577"/>
    <w:rsid w:val="00734484"/>
    <w:rsid w:val="00736A69"/>
    <w:rsid w:val="00743CA7"/>
    <w:rsid w:val="00747026"/>
    <w:rsid w:val="00751DDA"/>
    <w:rsid w:val="007565E5"/>
    <w:rsid w:val="0076028C"/>
    <w:rsid w:val="00763415"/>
    <w:rsid w:val="007662CD"/>
    <w:rsid w:val="00766DA9"/>
    <w:rsid w:val="00767FEB"/>
    <w:rsid w:val="007755F4"/>
    <w:rsid w:val="0078061B"/>
    <w:rsid w:val="00793719"/>
    <w:rsid w:val="00796EBB"/>
    <w:rsid w:val="007A5482"/>
    <w:rsid w:val="007B11C4"/>
    <w:rsid w:val="007B1CAD"/>
    <w:rsid w:val="007B1CF8"/>
    <w:rsid w:val="007B1D80"/>
    <w:rsid w:val="007B6A3B"/>
    <w:rsid w:val="007C0DF1"/>
    <w:rsid w:val="007C4A13"/>
    <w:rsid w:val="007D2B84"/>
    <w:rsid w:val="007D4052"/>
    <w:rsid w:val="007D5D0E"/>
    <w:rsid w:val="007E560F"/>
    <w:rsid w:val="007E59B1"/>
    <w:rsid w:val="007E675D"/>
    <w:rsid w:val="007E7B1A"/>
    <w:rsid w:val="007F13C6"/>
    <w:rsid w:val="007F728C"/>
    <w:rsid w:val="00804CA2"/>
    <w:rsid w:val="008110D1"/>
    <w:rsid w:val="008237A7"/>
    <w:rsid w:val="00823910"/>
    <w:rsid w:val="0082459E"/>
    <w:rsid w:val="00831C12"/>
    <w:rsid w:val="00844E5D"/>
    <w:rsid w:val="00847B3E"/>
    <w:rsid w:val="008548BC"/>
    <w:rsid w:val="008558F1"/>
    <w:rsid w:val="00856A8B"/>
    <w:rsid w:val="00866EF3"/>
    <w:rsid w:val="00874E0A"/>
    <w:rsid w:val="008847A2"/>
    <w:rsid w:val="00886B2F"/>
    <w:rsid w:val="00886D9B"/>
    <w:rsid w:val="0089183F"/>
    <w:rsid w:val="00893318"/>
    <w:rsid w:val="00894920"/>
    <w:rsid w:val="008963C7"/>
    <w:rsid w:val="008A15CF"/>
    <w:rsid w:val="008A2EB0"/>
    <w:rsid w:val="008A49FF"/>
    <w:rsid w:val="008A4FE3"/>
    <w:rsid w:val="008B2A5D"/>
    <w:rsid w:val="008B3922"/>
    <w:rsid w:val="008C0473"/>
    <w:rsid w:val="008C2843"/>
    <w:rsid w:val="008C3A41"/>
    <w:rsid w:val="008D11CC"/>
    <w:rsid w:val="008D1D05"/>
    <w:rsid w:val="008D3E09"/>
    <w:rsid w:val="008D5A8D"/>
    <w:rsid w:val="008D773C"/>
    <w:rsid w:val="008E1151"/>
    <w:rsid w:val="008E4135"/>
    <w:rsid w:val="008F3842"/>
    <w:rsid w:val="008F67A1"/>
    <w:rsid w:val="009017F2"/>
    <w:rsid w:val="0091264B"/>
    <w:rsid w:val="00913865"/>
    <w:rsid w:val="009314BB"/>
    <w:rsid w:val="00940087"/>
    <w:rsid w:val="009422E0"/>
    <w:rsid w:val="009433BD"/>
    <w:rsid w:val="00952103"/>
    <w:rsid w:val="00952A1A"/>
    <w:rsid w:val="009551AD"/>
    <w:rsid w:val="0096470B"/>
    <w:rsid w:val="0097554B"/>
    <w:rsid w:val="00977C47"/>
    <w:rsid w:val="00997624"/>
    <w:rsid w:val="009A074C"/>
    <w:rsid w:val="009A1882"/>
    <w:rsid w:val="009A7E66"/>
    <w:rsid w:val="009B0567"/>
    <w:rsid w:val="009B0650"/>
    <w:rsid w:val="009B071F"/>
    <w:rsid w:val="009B6457"/>
    <w:rsid w:val="009B71AC"/>
    <w:rsid w:val="009C01CE"/>
    <w:rsid w:val="009C1E61"/>
    <w:rsid w:val="009C4486"/>
    <w:rsid w:val="009C7245"/>
    <w:rsid w:val="009D0706"/>
    <w:rsid w:val="009D28DD"/>
    <w:rsid w:val="009D473B"/>
    <w:rsid w:val="009D48B5"/>
    <w:rsid w:val="009D54F9"/>
    <w:rsid w:val="009D6444"/>
    <w:rsid w:val="009E1271"/>
    <w:rsid w:val="009E663B"/>
    <w:rsid w:val="009F101F"/>
    <w:rsid w:val="009F1EAF"/>
    <w:rsid w:val="009F42DE"/>
    <w:rsid w:val="00A03A1E"/>
    <w:rsid w:val="00A06997"/>
    <w:rsid w:val="00A07735"/>
    <w:rsid w:val="00A14F04"/>
    <w:rsid w:val="00A2571D"/>
    <w:rsid w:val="00A32902"/>
    <w:rsid w:val="00A332FF"/>
    <w:rsid w:val="00A3416B"/>
    <w:rsid w:val="00A363FC"/>
    <w:rsid w:val="00A36AFA"/>
    <w:rsid w:val="00A438BA"/>
    <w:rsid w:val="00A44A5E"/>
    <w:rsid w:val="00A45C0A"/>
    <w:rsid w:val="00A501A0"/>
    <w:rsid w:val="00A5034C"/>
    <w:rsid w:val="00A5298F"/>
    <w:rsid w:val="00A57B9E"/>
    <w:rsid w:val="00A621C6"/>
    <w:rsid w:val="00A84EC6"/>
    <w:rsid w:val="00A90A8A"/>
    <w:rsid w:val="00A915D2"/>
    <w:rsid w:val="00A95FAC"/>
    <w:rsid w:val="00AA00CF"/>
    <w:rsid w:val="00AA337C"/>
    <w:rsid w:val="00AA385A"/>
    <w:rsid w:val="00AA7447"/>
    <w:rsid w:val="00AB2126"/>
    <w:rsid w:val="00AB4935"/>
    <w:rsid w:val="00AB63E4"/>
    <w:rsid w:val="00AB7FFD"/>
    <w:rsid w:val="00AC0AC3"/>
    <w:rsid w:val="00AC0BAC"/>
    <w:rsid w:val="00AC0DEB"/>
    <w:rsid w:val="00AC2227"/>
    <w:rsid w:val="00AC3469"/>
    <w:rsid w:val="00AC3B66"/>
    <w:rsid w:val="00AC686F"/>
    <w:rsid w:val="00AE3214"/>
    <w:rsid w:val="00AE38DC"/>
    <w:rsid w:val="00AE4808"/>
    <w:rsid w:val="00AE4FAA"/>
    <w:rsid w:val="00AE5C0B"/>
    <w:rsid w:val="00AF121A"/>
    <w:rsid w:val="00AF14B9"/>
    <w:rsid w:val="00AF14C7"/>
    <w:rsid w:val="00AF2774"/>
    <w:rsid w:val="00AF3322"/>
    <w:rsid w:val="00AF66E4"/>
    <w:rsid w:val="00B0275D"/>
    <w:rsid w:val="00B036DA"/>
    <w:rsid w:val="00B04322"/>
    <w:rsid w:val="00B113A0"/>
    <w:rsid w:val="00B1329F"/>
    <w:rsid w:val="00B174B3"/>
    <w:rsid w:val="00B2402C"/>
    <w:rsid w:val="00B337AB"/>
    <w:rsid w:val="00B348F0"/>
    <w:rsid w:val="00B35B3E"/>
    <w:rsid w:val="00B377BA"/>
    <w:rsid w:val="00B404E4"/>
    <w:rsid w:val="00B4123E"/>
    <w:rsid w:val="00B46A63"/>
    <w:rsid w:val="00B47D1B"/>
    <w:rsid w:val="00B60E6E"/>
    <w:rsid w:val="00B67A9A"/>
    <w:rsid w:val="00B7126F"/>
    <w:rsid w:val="00B71E7D"/>
    <w:rsid w:val="00B72D9E"/>
    <w:rsid w:val="00B76D8B"/>
    <w:rsid w:val="00B845B0"/>
    <w:rsid w:val="00B84EEA"/>
    <w:rsid w:val="00B936E3"/>
    <w:rsid w:val="00BA1F59"/>
    <w:rsid w:val="00BB135B"/>
    <w:rsid w:val="00BB1796"/>
    <w:rsid w:val="00BB1DC9"/>
    <w:rsid w:val="00BC1C24"/>
    <w:rsid w:val="00BC2375"/>
    <w:rsid w:val="00BC2E24"/>
    <w:rsid w:val="00BC509D"/>
    <w:rsid w:val="00BC56F0"/>
    <w:rsid w:val="00BC5AC5"/>
    <w:rsid w:val="00BC651E"/>
    <w:rsid w:val="00BE0EF6"/>
    <w:rsid w:val="00C004FB"/>
    <w:rsid w:val="00C02179"/>
    <w:rsid w:val="00C03E49"/>
    <w:rsid w:val="00C125D8"/>
    <w:rsid w:val="00C12C37"/>
    <w:rsid w:val="00C34270"/>
    <w:rsid w:val="00C36EB6"/>
    <w:rsid w:val="00C40B54"/>
    <w:rsid w:val="00C45112"/>
    <w:rsid w:val="00C47619"/>
    <w:rsid w:val="00C60A1A"/>
    <w:rsid w:val="00C66E0A"/>
    <w:rsid w:val="00C744B2"/>
    <w:rsid w:val="00C7624A"/>
    <w:rsid w:val="00C842CE"/>
    <w:rsid w:val="00C91C69"/>
    <w:rsid w:val="00C938D8"/>
    <w:rsid w:val="00CA3D14"/>
    <w:rsid w:val="00CA4591"/>
    <w:rsid w:val="00CA5E24"/>
    <w:rsid w:val="00CA61A2"/>
    <w:rsid w:val="00CC2C37"/>
    <w:rsid w:val="00CC7281"/>
    <w:rsid w:val="00CD2188"/>
    <w:rsid w:val="00CD421D"/>
    <w:rsid w:val="00CD453C"/>
    <w:rsid w:val="00CE04AE"/>
    <w:rsid w:val="00CE3BD0"/>
    <w:rsid w:val="00CE3D70"/>
    <w:rsid w:val="00CF1665"/>
    <w:rsid w:val="00CF4918"/>
    <w:rsid w:val="00CF4A3B"/>
    <w:rsid w:val="00CF52CE"/>
    <w:rsid w:val="00CF690F"/>
    <w:rsid w:val="00CF7985"/>
    <w:rsid w:val="00D0411C"/>
    <w:rsid w:val="00D07004"/>
    <w:rsid w:val="00D113D2"/>
    <w:rsid w:val="00D11590"/>
    <w:rsid w:val="00D13711"/>
    <w:rsid w:val="00D1786F"/>
    <w:rsid w:val="00D17A80"/>
    <w:rsid w:val="00D210FC"/>
    <w:rsid w:val="00D21472"/>
    <w:rsid w:val="00D215B1"/>
    <w:rsid w:val="00D21746"/>
    <w:rsid w:val="00D218F4"/>
    <w:rsid w:val="00D21F77"/>
    <w:rsid w:val="00D234EE"/>
    <w:rsid w:val="00D24A14"/>
    <w:rsid w:val="00D26777"/>
    <w:rsid w:val="00D26F3C"/>
    <w:rsid w:val="00D469A4"/>
    <w:rsid w:val="00D4754B"/>
    <w:rsid w:val="00D56C75"/>
    <w:rsid w:val="00D66AA2"/>
    <w:rsid w:val="00D66F01"/>
    <w:rsid w:val="00D71C1B"/>
    <w:rsid w:val="00D729BA"/>
    <w:rsid w:val="00D72B28"/>
    <w:rsid w:val="00D74867"/>
    <w:rsid w:val="00D8097B"/>
    <w:rsid w:val="00D83398"/>
    <w:rsid w:val="00D90A29"/>
    <w:rsid w:val="00D93298"/>
    <w:rsid w:val="00D934AE"/>
    <w:rsid w:val="00D9567A"/>
    <w:rsid w:val="00D97F3C"/>
    <w:rsid w:val="00DA32EE"/>
    <w:rsid w:val="00DA3EA2"/>
    <w:rsid w:val="00DA4C4C"/>
    <w:rsid w:val="00DA5161"/>
    <w:rsid w:val="00DC09A0"/>
    <w:rsid w:val="00DC0C0C"/>
    <w:rsid w:val="00DC18D6"/>
    <w:rsid w:val="00DC6ED8"/>
    <w:rsid w:val="00DD0397"/>
    <w:rsid w:val="00DD0E48"/>
    <w:rsid w:val="00DD3EEA"/>
    <w:rsid w:val="00DD4A05"/>
    <w:rsid w:val="00DD6BE2"/>
    <w:rsid w:val="00DE11FE"/>
    <w:rsid w:val="00DF22D8"/>
    <w:rsid w:val="00DF36A5"/>
    <w:rsid w:val="00DF4F3C"/>
    <w:rsid w:val="00DF6482"/>
    <w:rsid w:val="00E03AB3"/>
    <w:rsid w:val="00E05375"/>
    <w:rsid w:val="00E07FD4"/>
    <w:rsid w:val="00E10A11"/>
    <w:rsid w:val="00E150BB"/>
    <w:rsid w:val="00E21E48"/>
    <w:rsid w:val="00E267D6"/>
    <w:rsid w:val="00E30D75"/>
    <w:rsid w:val="00E315A0"/>
    <w:rsid w:val="00E31EFC"/>
    <w:rsid w:val="00E369EA"/>
    <w:rsid w:val="00E42E9F"/>
    <w:rsid w:val="00E4612C"/>
    <w:rsid w:val="00E507FA"/>
    <w:rsid w:val="00E53D2A"/>
    <w:rsid w:val="00E612C5"/>
    <w:rsid w:val="00E64698"/>
    <w:rsid w:val="00E64D16"/>
    <w:rsid w:val="00E652DA"/>
    <w:rsid w:val="00E71656"/>
    <w:rsid w:val="00E73654"/>
    <w:rsid w:val="00E831F7"/>
    <w:rsid w:val="00E871C8"/>
    <w:rsid w:val="00E93690"/>
    <w:rsid w:val="00E97241"/>
    <w:rsid w:val="00E973D1"/>
    <w:rsid w:val="00E97BC7"/>
    <w:rsid w:val="00EB2486"/>
    <w:rsid w:val="00EB43C5"/>
    <w:rsid w:val="00EB6AC2"/>
    <w:rsid w:val="00EC66FE"/>
    <w:rsid w:val="00EC78C0"/>
    <w:rsid w:val="00ED3F3D"/>
    <w:rsid w:val="00EE0462"/>
    <w:rsid w:val="00EE7570"/>
    <w:rsid w:val="00EF1560"/>
    <w:rsid w:val="00EF3400"/>
    <w:rsid w:val="00EF4BFC"/>
    <w:rsid w:val="00F02AD7"/>
    <w:rsid w:val="00F05CD3"/>
    <w:rsid w:val="00F124FB"/>
    <w:rsid w:val="00F16BEC"/>
    <w:rsid w:val="00F20518"/>
    <w:rsid w:val="00F3156C"/>
    <w:rsid w:val="00F32F9E"/>
    <w:rsid w:val="00F41BD4"/>
    <w:rsid w:val="00F42FE1"/>
    <w:rsid w:val="00F5100D"/>
    <w:rsid w:val="00F5334B"/>
    <w:rsid w:val="00F56B6C"/>
    <w:rsid w:val="00F715B6"/>
    <w:rsid w:val="00F71688"/>
    <w:rsid w:val="00F75DAC"/>
    <w:rsid w:val="00F82A49"/>
    <w:rsid w:val="00F82EEF"/>
    <w:rsid w:val="00F902D2"/>
    <w:rsid w:val="00F96359"/>
    <w:rsid w:val="00F96D40"/>
    <w:rsid w:val="00FA0DE2"/>
    <w:rsid w:val="00FB0270"/>
    <w:rsid w:val="00FB1262"/>
    <w:rsid w:val="00FB2F47"/>
    <w:rsid w:val="00FB43E1"/>
    <w:rsid w:val="00FB669B"/>
    <w:rsid w:val="00FC05BB"/>
    <w:rsid w:val="00FC12CA"/>
    <w:rsid w:val="00FD123B"/>
    <w:rsid w:val="00FD3993"/>
    <w:rsid w:val="00FD539A"/>
    <w:rsid w:val="00FE00ED"/>
    <w:rsid w:val="00FE45BE"/>
    <w:rsid w:val="00FE45DB"/>
    <w:rsid w:val="00FE5B8A"/>
    <w:rsid w:val="00FE6A48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0F00A"/>
  <w15:docId w15:val="{1EDD6348-60A2-404D-84EA-4A8FA10B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4591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A4591"/>
    <w:pPr>
      <w:keepNext/>
      <w:outlineLvl w:val="0"/>
    </w:pPr>
    <w:rPr>
      <w:b/>
    </w:rPr>
  </w:style>
  <w:style w:type="paragraph" w:styleId="Heading2">
    <w:name w:val="heading 2"/>
    <w:aliases w:val="Heading_1.1"/>
    <w:basedOn w:val="Normal"/>
    <w:next w:val="Normal"/>
    <w:qFormat/>
    <w:rsid w:val="006C3BEE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CA4591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A4591"/>
    <w:pPr>
      <w:keepNext/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CA4591"/>
    <w:pPr>
      <w:keepNext/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CA4591"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A4591"/>
    <w:pPr>
      <w:jc w:val="center"/>
    </w:pPr>
    <w:rPr>
      <w:lang w:val="en-US"/>
    </w:rPr>
  </w:style>
  <w:style w:type="paragraph" w:styleId="BodyTextIndent">
    <w:name w:val="Body Text Indent"/>
    <w:basedOn w:val="Normal"/>
    <w:rsid w:val="00CA4591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rsid w:val="00CA4591"/>
    <w:pPr>
      <w:ind w:left="1080"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rsid w:val="00CA459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A4591"/>
  </w:style>
  <w:style w:type="paragraph" w:styleId="BodyText2">
    <w:name w:val="Body Text 2"/>
    <w:basedOn w:val="Normal"/>
    <w:rsid w:val="00CA4591"/>
    <w:pPr>
      <w:jc w:val="both"/>
    </w:pPr>
  </w:style>
  <w:style w:type="paragraph" w:styleId="Footer">
    <w:name w:val="footer"/>
    <w:basedOn w:val="Normal"/>
    <w:link w:val="FooterChar"/>
    <w:uiPriority w:val="99"/>
    <w:rsid w:val="00CA4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4591"/>
  </w:style>
  <w:style w:type="paragraph" w:styleId="BodyTextIndent3">
    <w:name w:val="Body Text Indent 3"/>
    <w:basedOn w:val="Normal"/>
    <w:rsid w:val="00CA4591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rsid w:val="00CA4591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rsid w:val="00CA4591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sid w:val="00CA4591"/>
    <w:rPr>
      <w:color w:val="0000FF"/>
      <w:u w:val="single"/>
    </w:rPr>
  </w:style>
  <w:style w:type="paragraph" w:styleId="BlockText">
    <w:name w:val="Block Text"/>
    <w:basedOn w:val="Normal"/>
    <w:rsid w:val="00CA4591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character" w:styleId="FollowedHyperlink">
    <w:name w:val="FollowedHyperlink"/>
    <w:rsid w:val="00E31EFC"/>
    <w:rPr>
      <w:color w:val="800080"/>
      <w:u w:val="single"/>
    </w:rPr>
  </w:style>
  <w:style w:type="paragraph" w:styleId="BalloonText">
    <w:name w:val="Balloon Text"/>
    <w:basedOn w:val="Normal"/>
    <w:semiHidden/>
    <w:rsid w:val="00A529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3C6"/>
    <w:pPr>
      <w:ind w:left="720"/>
    </w:pPr>
  </w:style>
  <w:style w:type="paragraph" w:customStyle="1" w:styleId="Style1">
    <w:name w:val="Style1"/>
    <w:basedOn w:val="Title"/>
    <w:link w:val="Style1Char"/>
    <w:qFormat/>
    <w:rsid w:val="00601979"/>
    <w:pPr>
      <w:jc w:val="left"/>
    </w:pPr>
    <w:rPr>
      <w:b/>
      <w:sz w:val="32"/>
      <w:szCs w:val="32"/>
    </w:rPr>
  </w:style>
  <w:style w:type="paragraph" w:styleId="EndnoteText">
    <w:name w:val="endnote text"/>
    <w:basedOn w:val="Normal"/>
    <w:link w:val="EndnoteTextChar"/>
    <w:rsid w:val="00601979"/>
    <w:rPr>
      <w:sz w:val="20"/>
    </w:rPr>
  </w:style>
  <w:style w:type="character" w:customStyle="1" w:styleId="TitleChar">
    <w:name w:val="Title Char"/>
    <w:link w:val="Title"/>
    <w:rsid w:val="00601979"/>
    <w:rPr>
      <w:sz w:val="24"/>
      <w:lang w:bidi="ar-SA"/>
    </w:rPr>
  </w:style>
  <w:style w:type="character" w:customStyle="1" w:styleId="Style1Char">
    <w:name w:val="Style1 Char"/>
    <w:link w:val="Style1"/>
    <w:rsid w:val="00601979"/>
    <w:rPr>
      <w:b/>
      <w:sz w:val="32"/>
      <w:szCs w:val="32"/>
      <w:lang w:bidi="ar-SA"/>
    </w:rPr>
  </w:style>
  <w:style w:type="character" w:customStyle="1" w:styleId="EndnoteTextChar">
    <w:name w:val="Endnote Text Char"/>
    <w:link w:val="EndnoteText"/>
    <w:rsid w:val="00601979"/>
    <w:rPr>
      <w:lang w:val="en-GB" w:bidi="ar-SA"/>
    </w:rPr>
  </w:style>
  <w:style w:type="character" w:styleId="EndnoteReference">
    <w:name w:val="endnote reference"/>
    <w:rsid w:val="00601979"/>
    <w:rPr>
      <w:vertAlign w:val="superscript"/>
    </w:rPr>
  </w:style>
  <w:style w:type="character" w:customStyle="1" w:styleId="HeaderChar">
    <w:name w:val="Header Char"/>
    <w:link w:val="Header"/>
    <w:uiPriority w:val="99"/>
    <w:rsid w:val="009C7245"/>
    <w:rPr>
      <w:sz w:val="24"/>
      <w:lang w:val="en-GB" w:bidi="ar-SA"/>
    </w:rPr>
  </w:style>
  <w:style w:type="paragraph" w:styleId="TableofFigures">
    <w:name w:val="table of figures"/>
    <w:basedOn w:val="Normal"/>
    <w:next w:val="Normal"/>
    <w:rsid w:val="00601979"/>
  </w:style>
  <w:style w:type="character" w:customStyle="1" w:styleId="FooterChar">
    <w:name w:val="Footer Char"/>
    <w:link w:val="Footer"/>
    <w:uiPriority w:val="99"/>
    <w:rsid w:val="008F67A1"/>
    <w:rPr>
      <w:sz w:val="24"/>
      <w:lang w:val="en-GB" w:bidi="ar-SA"/>
    </w:rPr>
  </w:style>
  <w:style w:type="paragraph" w:customStyle="1" w:styleId="Heding01">
    <w:name w:val="Heding_01"/>
    <w:basedOn w:val="Heading1"/>
    <w:link w:val="Heding01Char"/>
    <w:qFormat/>
    <w:rsid w:val="00370A64"/>
    <w:rPr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0A64"/>
    <w:pPr>
      <w:keepLines/>
      <w:spacing w:before="480" w:line="276" w:lineRule="auto"/>
      <w:outlineLvl w:val="9"/>
    </w:pPr>
    <w:rPr>
      <w:rFonts w:ascii="Cambria" w:hAnsi="Cambria" w:cs="Latha"/>
      <w:bCs/>
      <w:color w:val="365F91"/>
      <w:sz w:val="28"/>
      <w:szCs w:val="28"/>
      <w:lang w:val="en-US"/>
    </w:rPr>
  </w:style>
  <w:style w:type="character" w:customStyle="1" w:styleId="Heading1Char">
    <w:name w:val="Heading 1 Char"/>
    <w:link w:val="Heading1"/>
    <w:rsid w:val="007055CB"/>
    <w:rPr>
      <w:b/>
      <w:sz w:val="24"/>
      <w:lang w:val="en-GB" w:bidi="ar-SA"/>
    </w:rPr>
  </w:style>
  <w:style w:type="character" w:customStyle="1" w:styleId="Heding01Char">
    <w:name w:val="Heding 01 Char"/>
    <w:link w:val="Heding01"/>
    <w:rsid w:val="007055CB"/>
    <w:rPr>
      <w:b/>
      <w:sz w:val="24"/>
      <w:lang w:val="en-GB" w:bidi="ar-SA"/>
    </w:rPr>
  </w:style>
  <w:style w:type="paragraph" w:styleId="TOC1">
    <w:name w:val="toc 1"/>
    <w:basedOn w:val="Normal"/>
    <w:next w:val="Normal"/>
    <w:autoRedefine/>
    <w:uiPriority w:val="39"/>
    <w:rsid w:val="00370A64"/>
  </w:style>
  <w:style w:type="paragraph" w:styleId="TOC2">
    <w:name w:val="toc 2"/>
    <w:basedOn w:val="Normal"/>
    <w:next w:val="Normal"/>
    <w:autoRedefine/>
    <w:uiPriority w:val="39"/>
    <w:rsid w:val="00E831F7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62B7-BE12-453B-9E9B-9EFB2AE5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Amali Perera</cp:lastModifiedBy>
  <cp:revision>6</cp:revision>
  <cp:lastPrinted>2010-01-21T05:27:00Z</cp:lastPrinted>
  <dcterms:created xsi:type="dcterms:W3CDTF">2020-04-27T13:15:00Z</dcterms:created>
  <dcterms:modified xsi:type="dcterms:W3CDTF">2023-12-16T12:31:00Z</dcterms:modified>
</cp:coreProperties>
</file>