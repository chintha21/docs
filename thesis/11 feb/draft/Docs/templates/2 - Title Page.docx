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45EF" w14:textId="77777777" w:rsidR="00F75DAC" w:rsidRPr="005575DD" w:rsidRDefault="00495DC9" w:rsidP="00F75DAC">
      <w:pPr>
        <w:ind w:firstLine="120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55530E" wp14:editId="5E6017AA">
                <wp:simplePos x="0" y="0"/>
                <wp:positionH relativeFrom="column">
                  <wp:posOffset>2695575</wp:posOffset>
                </wp:positionH>
                <wp:positionV relativeFrom="paragraph">
                  <wp:posOffset>24130</wp:posOffset>
                </wp:positionV>
                <wp:extent cx="0" cy="914400"/>
                <wp:effectExtent l="0" t="0" r="0" b="0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64489" id="Line 3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.9pt" to="212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" strokecolor="red">
                <v:stroke startarrow="block" endarrow="block"/>
              </v:line>
            </w:pict>
          </mc:Fallback>
        </mc:AlternateContent>
      </w:r>
    </w:p>
    <w:p w14:paraId="70EAAE79" w14:textId="77777777" w:rsidR="00F75DAC" w:rsidRPr="005575DD" w:rsidRDefault="00F75DAC" w:rsidP="00F75DAC">
      <w:pPr>
        <w:ind w:firstLine="120"/>
        <w:rPr>
          <w:b/>
          <w:bCs/>
          <w:sz w:val="28"/>
          <w:szCs w:val="28"/>
          <w:lang w:val="fr-FR"/>
        </w:rPr>
      </w:pPr>
    </w:p>
    <w:p w14:paraId="76345130" w14:textId="156184F2" w:rsidR="00F75DAC" w:rsidRPr="00283FDA" w:rsidRDefault="00F75DAC" w:rsidP="00487767">
      <w:pPr>
        <w:ind w:left="720" w:firstLine="720"/>
        <w:rPr>
          <w:color w:val="FF0000"/>
          <w:lang w:val="fr-FR"/>
        </w:rPr>
      </w:pPr>
      <w:r w:rsidRPr="00283FDA">
        <w:rPr>
          <w:color w:val="FF0000"/>
          <w:lang w:val="fr-FR"/>
        </w:rPr>
        <w:t xml:space="preserve">                        </w:t>
      </w:r>
      <w:r w:rsidR="00283FDA" w:rsidRPr="00283FDA">
        <w:rPr>
          <w:color w:val="FF0000"/>
          <w:lang w:val="fr-FR"/>
        </w:rPr>
        <w:t xml:space="preserve">                               </w:t>
      </w:r>
      <w:r w:rsidR="006A6BE7">
        <w:rPr>
          <w:color w:val="FF0000"/>
          <w:lang w:val="fr-FR"/>
        </w:rPr>
        <w:t>3</w:t>
      </w:r>
      <w:r w:rsidR="00283FDA" w:rsidRPr="00283FDA">
        <w:rPr>
          <w:color w:val="FF0000"/>
          <w:lang w:val="fr-FR"/>
        </w:rPr>
        <w:t xml:space="preserve"> </w:t>
      </w:r>
      <w:r w:rsidRPr="00283FDA">
        <w:rPr>
          <w:color w:val="FF0000"/>
          <w:lang w:val="fr-FR"/>
        </w:rPr>
        <w:t>cm</w:t>
      </w:r>
      <w:r w:rsidR="00283FDA" w:rsidRPr="00283FDA">
        <w:rPr>
          <w:color w:val="FF0000"/>
          <w:lang w:val="fr-FR"/>
        </w:rPr>
        <w:t xml:space="preserve"> </w:t>
      </w:r>
      <w:r w:rsidR="00487767">
        <w:rPr>
          <w:color w:val="FF0000"/>
          <w:lang w:val="fr-FR"/>
        </w:rPr>
        <w:t>from the edge</w:t>
      </w:r>
    </w:p>
    <w:p w14:paraId="501B9ABE" w14:textId="77777777" w:rsidR="00F75DAC" w:rsidRPr="005575DD" w:rsidRDefault="00F75DAC" w:rsidP="00F75DAC">
      <w:pPr>
        <w:ind w:firstLine="120"/>
        <w:rPr>
          <w:b/>
          <w:bCs/>
          <w:sz w:val="28"/>
          <w:szCs w:val="28"/>
          <w:lang w:val="fr-FR"/>
        </w:rPr>
      </w:pPr>
    </w:p>
    <w:p w14:paraId="4E0C520D" w14:textId="54407BD0" w:rsidR="00F75DAC" w:rsidRPr="005575DD" w:rsidRDefault="00F75DAC" w:rsidP="00F75DAC">
      <w:pPr>
        <w:ind w:firstLine="120"/>
        <w:rPr>
          <w:b/>
          <w:bCs/>
          <w:sz w:val="28"/>
          <w:szCs w:val="28"/>
          <w:lang w:val="fr-FR"/>
        </w:rPr>
      </w:pPr>
    </w:p>
    <w:p w14:paraId="49B48D32" w14:textId="48DABA3F" w:rsidR="00F75DAC" w:rsidRPr="005575DD" w:rsidRDefault="00A44CF9" w:rsidP="00F75DAC">
      <w:pPr>
        <w:ind w:firstLine="120"/>
        <w:rPr>
          <w:b/>
          <w:bCs/>
          <w:sz w:val="40"/>
          <w:szCs w:val="40"/>
          <w:lang w:val="fr-FR"/>
        </w:rPr>
      </w:pPr>
      <w:r>
        <w:rPr>
          <w:noProof/>
          <w:lang w:val="en-US" w:bidi="ta-IN"/>
        </w:rPr>
        <w:drawing>
          <wp:anchor distT="0" distB="0" distL="114300" distR="114300" simplePos="0" relativeHeight="251658240" behindDoc="0" locked="0" layoutInCell="1" allowOverlap="1" wp14:anchorId="610CCAD0" wp14:editId="6C58F405">
            <wp:simplePos x="0" y="0"/>
            <wp:positionH relativeFrom="column">
              <wp:posOffset>145621</wp:posOffset>
            </wp:positionH>
            <wp:positionV relativeFrom="paragraph">
              <wp:posOffset>216863</wp:posOffset>
            </wp:positionV>
            <wp:extent cx="521970" cy="4273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4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B8C">
        <w:rPr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2E2D39E" wp14:editId="1BBA60EF">
            <wp:simplePos x="0" y="0"/>
            <wp:positionH relativeFrom="column">
              <wp:posOffset>2802255</wp:posOffset>
            </wp:positionH>
            <wp:positionV relativeFrom="paragraph">
              <wp:posOffset>35560</wp:posOffset>
            </wp:positionV>
            <wp:extent cx="690245" cy="7918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AC" w:rsidRPr="005575DD">
        <w:rPr>
          <w:b/>
          <w:bCs/>
          <w:sz w:val="40"/>
          <w:szCs w:val="40"/>
          <w:lang w:val="fr-FR"/>
        </w:rPr>
        <w:t xml:space="preserve">                                 </w:t>
      </w:r>
    </w:p>
    <w:p w14:paraId="2E999427" w14:textId="22B45917" w:rsidR="00F75DAC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14:paraId="54D55F9A" w14:textId="08F5B0B7" w:rsidR="00487E46" w:rsidRPr="005575DD" w:rsidRDefault="00487E46" w:rsidP="00F75DAC">
      <w:pPr>
        <w:ind w:firstLine="120"/>
        <w:rPr>
          <w:b/>
          <w:bCs/>
          <w:sz w:val="40"/>
          <w:szCs w:val="40"/>
          <w:lang w:val="fr-FR"/>
        </w:rPr>
      </w:pPr>
    </w:p>
    <w:p w14:paraId="18C18312" w14:textId="51204C33" w:rsidR="00F75DAC" w:rsidRPr="00C35B90" w:rsidRDefault="00DC2F6A" w:rsidP="00F75DAC">
      <w:pPr>
        <w:ind w:firstLine="120"/>
        <w:jc w:val="center"/>
        <w:rPr>
          <w:b/>
          <w:bCs/>
          <w:color w:val="FF0000"/>
          <w:sz w:val="56"/>
          <w:szCs w:val="56"/>
        </w:rPr>
      </w:pPr>
      <w:r w:rsidRPr="00C35B90">
        <w:rPr>
          <w:b/>
          <w:bCs/>
          <w:color w:val="FF0000"/>
          <w:sz w:val="56"/>
          <w:szCs w:val="56"/>
        </w:rPr>
        <w:t>This should be your project Title</w:t>
      </w:r>
      <w:r w:rsidR="00F75DAC" w:rsidRPr="00C35B90">
        <w:rPr>
          <w:b/>
          <w:bCs/>
          <w:color w:val="FF0000"/>
          <w:sz w:val="56"/>
          <w:szCs w:val="56"/>
        </w:rPr>
        <w:t xml:space="preserve"> </w:t>
      </w:r>
    </w:p>
    <w:p w14:paraId="52CE0123" w14:textId="77777777" w:rsidR="00F75DAC" w:rsidRPr="00283FDA" w:rsidRDefault="00F75DAC" w:rsidP="00F75DAC">
      <w:pPr>
        <w:ind w:firstLine="120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Pr="00283FDA">
        <w:rPr>
          <w:color w:val="FF0000"/>
          <w:sz w:val="20"/>
        </w:rPr>
        <w:t>(font size 28)</w:t>
      </w:r>
    </w:p>
    <w:p w14:paraId="440E6D03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7878E8FF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518F87D4" w14:textId="346B672D" w:rsidR="00F75DAC" w:rsidRDefault="00F75DAC" w:rsidP="00F75DAC">
      <w:pPr>
        <w:ind w:firstLin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dissertation</w:t>
      </w:r>
      <w:r w:rsidRPr="005E7E29">
        <w:rPr>
          <w:b/>
          <w:bCs/>
          <w:sz w:val="40"/>
          <w:szCs w:val="40"/>
        </w:rPr>
        <w:t xml:space="preserve"> submitted for th</w:t>
      </w:r>
      <w:r>
        <w:rPr>
          <w:b/>
          <w:bCs/>
          <w:sz w:val="40"/>
          <w:szCs w:val="40"/>
        </w:rPr>
        <w:t xml:space="preserve">e Degree of Master of </w:t>
      </w:r>
      <w:r w:rsidR="00B1127F">
        <w:rPr>
          <w:b/>
          <w:bCs/>
          <w:sz w:val="40"/>
          <w:szCs w:val="40"/>
        </w:rPr>
        <w:t>…</w:t>
      </w:r>
    </w:p>
    <w:p w14:paraId="0A5AC056" w14:textId="77777777" w:rsidR="00F75DAC" w:rsidRPr="00283FDA" w:rsidRDefault="00F75DAC" w:rsidP="00F75DAC">
      <w:pPr>
        <w:ind w:firstLine="120"/>
        <w:jc w:val="center"/>
        <w:rPr>
          <w:color w:val="FF0000"/>
          <w:sz w:val="20"/>
        </w:rPr>
      </w:pPr>
      <w:r w:rsidRPr="00283FDA">
        <w:rPr>
          <w:color w:val="FF0000"/>
          <w:sz w:val="20"/>
        </w:rPr>
        <w:t>(Font size 20)</w:t>
      </w:r>
    </w:p>
    <w:p w14:paraId="5691616E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2253B006" w14:textId="09875AC7" w:rsidR="00F75DAC" w:rsidRDefault="00F75DAC" w:rsidP="007D2B84">
      <w:pPr>
        <w:rPr>
          <w:b/>
          <w:bCs/>
          <w:sz w:val="56"/>
          <w:szCs w:val="56"/>
        </w:rPr>
      </w:pPr>
    </w:p>
    <w:p w14:paraId="04CC5F43" w14:textId="77777777" w:rsidR="00B412A9" w:rsidRDefault="00B412A9" w:rsidP="007D2B84">
      <w:pPr>
        <w:rPr>
          <w:b/>
          <w:bCs/>
          <w:sz w:val="56"/>
          <w:szCs w:val="56"/>
        </w:rPr>
      </w:pPr>
    </w:p>
    <w:p w14:paraId="5ACE5B52" w14:textId="77777777" w:rsidR="00B412A9" w:rsidRDefault="00B412A9" w:rsidP="007D2B84">
      <w:pPr>
        <w:rPr>
          <w:b/>
          <w:bCs/>
          <w:sz w:val="56"/>
          <w:szCs w:val="56"/>
        </w:rPr>
      </w:pPr>
    </w:p>
    <w:p w14:paraId="3953D4A9" w14:textId="77777777" w:rsidR="00B412A9" w:rsidRDefault="00B412A9" w:rsidP="007D2B84">
      <w:pPr>
        <w:rPr>
          <w:b/>
          <w:bCs/>
          <w:sz w:val="56"/>
          <w:szCs w:val="56"/>
        </w:rPr>
      </w:pPr>
    </w:p>
    <w:p w14:paraId="33932C82" w14:textId="77777777" w:rsidR="00B412A9" w:rsidRDefault="00B412A9" w:rsidP="007D2B84">
      <w:pPr>
        <w:rPr>
          <w:b/>
          <w:bCs/>
          <w:sz w:val="56"/>
          <w:szCs w:val="56"/>
        </w:rPr>
      </w:pPr>
    </w:p>
    <w:p w14:paraId="387C38A1" w14:textId="77777777" w:rsidR="00B412A9" w:rsidRDefault="00B412A9" w:rsidP="007D2B84">
      <w:pPr>
        <w:rPr>
          <w:b/>
          <w:bCs/>
          <w:sz w:val="56"/>
          <w:szCs w:val="56"/>
        </w:rPr>
      </w:pPr>
    </w:p>
    <w:p w14:paraId="4B9B3127" w14:textId="77777777" w:rsidR="00B412A9" w:rsidRDefault="00B412A9" w:rsidP="007D2B84">
      <w:pPr>
        <w:rPr>
          <w:b/>
          <w:bCs/>
          <w:sz w:val="56"/>
          <w:szCs w:val="56"/>
        </w:rPr>
      </w:pPr>
    </w:p>
    <w:p w14:paraId="7F94A1B4" w14:textId="349B6475" w:rsidR="00F75DAC" w:rsidRPr="00C35B90" w:rsidRDefault="00C35B90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C35B90">
        <w:rPr>
          <w:b/>
          <w:bCs/>
          <w:color w:val="FF0000"/>
          <w:sz w:val="40"/>
          <w:szCs w:val="40"/>
        </w:rPr>
        <w:t>This should be your name with initials.</w:t>
      </w:r>
    </w:p>
    <w:p w14:paraId="040C7A32" w14:textId="06BBC311" w:rsidR="00F75DAC" w:rsidRPr="005E7E29" w:rsidRDefault="00F75DAC" w:rsidP="00F75DAC">
      <w:pPr>
        <w:ind w:firstLine="120"/>
        <w:jc w:val="center"/>
        <w:rPr>
          <w:b/>
          <w:bCs/>
          <w:sz w:val="40"/>
          <w:szCs w:val="40"/>
        </w:rPr>
      </w:pPr>
      <w:r w:rsidRPr="005E7E29">
        <w:rPr>
          <w:b/>
          <w:bCs/>
          <w:sz w:val="40"/>
          <w:szCs w:val="40"/>
        </w:rPr>
        <w:t xml:space="preserve">University of </w:t>
      </w:r>
      <w:smartTag w:uri="urn:schemas-microsoft-com:office:smarttags" w:element="place">
        <w:smartTag w:uri="urn:schemas-microsoft-com:office:smarttags" w:element="PlaceName">
          <w:r w:rsidRPr="005E7E29">
            <w:rPr>
              <w:b/>
              <w:bCs/>
              <w:sz w:val="40"/>
              <w:szCs w:val="40"/>
            </w:rPr>
            <w:t>Colombo</w:t>
          </w:r>
        </w:smartTag>
        <w:r w:rsidRPr="005E7E29">
          <w:rPr>
            <w:b/>
            <w:bCs/>
            <w:sz w:val="40"/>
            <w:szCs w:val="40"/>
          </w:rPr>
          <w:t xml:space="preserve"> </w:t>
        </w:r>
        <w:smartTag w:uri="urn:schemas-microsoft-com:office:smarttags" w:element="PlaceType">
          <w:r w:rsidRPr="005E7E29">
            <w:rPr>
              <w:b/>
              <w:bCs/>
              <w:sz w:val="40"/>
              <w:szCs w:val="40"/>
            </w:rPr>
            <w:t>School</w:t>
          </w:r>
        </w:smartTag>
      </w:smartTag>
      <w:r w:rsidRPr="005E7E29">
        <w:rPr>
          <w:b/>
          <w:bCs/>
          <w:sz w:val="40"/>
          <w:szCs w:val="40"/>
        </w:rPr>
        <w:t xml:space="preserve"> of Computing</w:t>
      </w:r>
    </w:p>
    <w:p w14:paraId="6DB870C1" w14:textId="6FBBFA26" w:rsidR="00F75DAC" w:rsidRPr="005E7E29" w:rsidRDefault="001401D9" w:rsidP="00F75DAC">
      <w:pPr>
        <w:ind w:firstLin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="001F75DB">
        <w:rPr>
          <w:b/>
          <w:bCs/>
          <w:sz w:val="40"/>
          <w:szCs w:val="40"/>
        </w:rPr>
        <w:t>2</w:t>
      </w:r>
      <w:r w:rsidR="00BD0D13">
        <w:rPr>
          <w:b/>
          <w:bCs/>
          <w:sz w:val="40"/>
          <w:szCs w:val="40"/>
        </w:rPr>
        <w:t>X</w:t>
      </w:r>
    </w:p>
    <w:p w14:paraId="57CA9CD7" w14:textId="7D1AAF76" w:rsidR="00F75DAC" w:rsidRPr="00283FDA" w:rsidRDefault="00F75DAC" w:rsidP="00F75DAC">
      <w:pPr>
        <w:ind w:firstLine="120"/>
        <w:jc w:val="center"/>
        <w:rPr>
          <w:color w:val="FF0000"/>
          <w:sz w:val="20"/>
        </w:rPr>
      </w:pPr>
      <w:r w:rsidRPr="00283FDA">
        <w:rPr>
          <w:color w:val="FF0000"/>
          <w:sz w:val="20"/>
        </w:rPr>
        <w:t>(Font size 20)</w:t>
      </w:r>
    </w:p>
    <w:p w14:paraId="12EFC058" w14:textId="77777777" w:rsidR="00F75DAC" w:rsidRPr="005E7E29" w:rsidRDefault="00495DC9" w:rsidP="00F75DAC">
      <w:pPr>
        <w:ind w:firstLine="120"/>
        <w:jc w:val="center"/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7F90FB" wp14:editId="35E9AFDF">
                <wp:simplePos x="0" y="0"/>
                <wp:positionH relativeFrom="column">
                  <wp:posOffset>2914650</wp:posOffset>
                </wp:positionH>
                <wp:positionV relativeFrom="paragraph">
                  <wp:posOffset>65405</wp:posOffset>
                </wp:positionV>
                <wp:extent cx="0" cy="800100"/>
                <wp:effectExtent l="0" t="0" r="0" b="0"/>
                <wp:wrapNone/>
                <wp:docPr id="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21B1B" id="Line 3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pt,5.15pt" to="229.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" strokecolor="red">
                <v:stroke startarrow="block" endarrow="block"/>
              </v:line>
            </w:pict>
          </mc:Fallback>
        </mc:AlternateContent>
      </w:r>
      <w:r w:rsidR="00F75DAC">
        <w:t xml:space="preserve">                                                        </w:t>
      </w:r>
    </w:p>
    <w:p w14:paraId="442B5717" w14:textId="77777777" w:rsidR="00A44CF9" w:rsidRDefault="00F75DAC" w:rsidP="00F75DAC">
      <w:pPr>
        <w:ind w:firstLine="120"/>
      </w:pPr>
      <w:r>
        <w:t xml:space="preserve">                                                </w:t>
      </w:r>
      <w:r w:rsidR="00A44CF9">
        <w:t xml:space="preserve">                          </w:t>
      </w:r>
    </w:p>
    <w:p w14:paraId="01D42327" w14:textId="47E30C3A" w:rsidR="00A07735" w:rsidRPr="0063249A" w:rsidRDefault="00A44CF9" w:rsidP="00B412A9">
      <w:pPr>
        <w:numPr>
          <w:ins w:id="0" w:author="arw" w:date="2004-06-02T22:59:00Z"/>
        </w:numPr>
        <w:ind w:firstLine="120"/>
      </w:pPr>
      <w:r>
        <w:t xml:space="preserve">                                                                           </w:t>
      </w:r>
      <w:r w:rsidR="00F75DAC">
        <w:t xml:space="preserve">  </w:t>
      </w:r>
      <w:r w:rsidR="00F75DAC" w:rsidRPr="00283FDA">
        <w:rPr>
          <w:color w:val="FF0000"/>
        </w:rPr>
        <w:t xml:space="preserve">2 cm </w:t>
      </w:r>
      <w:r w:rsidRPr="00A44CF9">
        <w:rPr>
          <w:color w:val="FF0000"/>
        </w:rPr>
        <w:t>from the edge</w:t>
      </w:r>
      <w:r w:rsidR="00F75DAC" w:rsidRPr="00283FDA">
        <w:rPr>
          <w:color w:val="FF0000"/>
        </w:rPr>
        <w:t xml:space="preserve">                                               </w:t>
      </w:r>
    </w:p>
    <w:sectPr w:rsidR="00A07735" w:rsidRPr="0063249A" w:rsidSect="004505F2">
      <w:footerReference w:type="default" r:id="rId10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5A48" w14:textId="77777777" w:rsidR="008B01ED" w:rsidRDefault="008B01ED">
      <w:r>
        <w:separator/>
      </w:r>
    </w:p>
  </w:endnote>
  <w:endnote w:type="continuationSeparator" w:id="0">
    <w:p w14:paraId="18C3E1F5" w14:textId="77777777" w:rsidR="008B01ED" w:rsidRDefault="008B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9263" w14:textId="77777777"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4A50" w14:textId="77777777" w:rsidR="008B01ED" w:rsidRDefault="008B01ED">
      <w:r>
        <w:separator/>
      </w:r>
    </w:p>
  </w:footnote>
  <w:footnote w:type="continuationSeparator" w:id="0">
    <w:p w14:paraId="389D9473" w14:textId="77777777" w:rsidR="008B01ED" w:rsidRDefault="008B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 w15:restartNumberingAfterBreak="0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635449478">
    <w:abstractNumId w:val="0"/>
  </w:num>
  <w:num w:numId="2" w16cid:durableId="970205611">
    <w:abstractNumId w:val="8"/>
  </w:num>
  <w:num w:numId="3" w16cid:durableId="652608732">
    <w:abstractNumId w:val="23"/>
  </w:num>
  <w:num w:numId="4" w16cid:durableId="1766150822">
    <w:abstractNumId w:val="19"/>
  </w:num>
  <w:num w:numId="5" w16cid:durableId="1884830311">
    <w:abstractNumId w:val="37"/>
  </w:num>
  <w:num w:numId="6" w16cid:durableId="1032925791">
    <w:abstractNumId w:val="17"/>
  </w:num>
  <w:num w:numId="7" w16cid:durableId="301084865">
    <w:abstractNumId w:val="38"/>
  </w:num>
  <w:num w:numId="8" w16cid:durableId="1136290576">
    <w:abstractNumId w:val="36"/>
  </w:num>
  <w:num w:numId="9" w16cid:durableId="1697462829">
    <w:abstractNumId w:val="29"/>
  </w:num>
  <w:num w:numId="10" w16cid:durableId="128600001">
    <w:abstractNumId w:val="27"/>
  </w:num>
  <w:num w:numId="11" w16cid:durableId="106968962">
    <w:abstractNumId w:val="30"/>
  </w:num>
  <w:num w:numId="12" w16cid:durableId="946039604">
    <w:abstractNumId w:val="7"/>
  </w:num>
  <w:num w:numId="13" w16cid:durableId="91898465">
    <w:abstractNumId w:val="16"/>
  </w:num>
  <w:num w:numId="14" w16cid:durableId="1253513258">
    <w:abstractNumId w:val="22"/>
  </w:num>
  <w:num w:numId="15" w16cid:durableId="888029427">
    <w:abstractNumId w:val="32"/>
  </w:num>
  <w:num w:numId="16" w16cid:durableId="1240797212">
    <w:abstractNumId w:val="3"/>
  </w:num>
  <w:num w:numId="17" w16cid:durableId="59713189">
    <w:abstractNumId w:val="13"/>
  </w:num>
  <w:num w:numId="18" w16cid:durableId="286009473">
    <w:abstractNumId w:val="33"/>
  </w:num>
  <w:num w:numId="19" w16cid:durableId="1177421758">
    <w:abstractNumId w:val="12"/>
  </w:num>
  <w:num w:numId="20" w16cid:durableId="676688066">
    <w:abstractNumId w:val="1"/>
  </w:num>
  <w:num w:numId="21" w16cid:durableId="568735581">
    <w:abstractNumId w:val="21"/>
  </w:num>
  <w:num w:numId="22" w16cid:durableId="1291790457">
    <w:abstractNumId w:val="35"/>
  </w:num>
  <w:num w:numId="23" w16cid:durableId="1125805250">
    <w:abstractNumId w:val="26"/>
  </w:num>
  <w:num w:numId="24" w16cid:durableId="859011753">
    <w:abstractNumId w:val="20"/>
  </w:num>
  <w:num w:numId="25" w16cid:durableId="1010834206">
    <w:abstractNumId w:val="5"/>
  </w:num>
  <w:num w:numId="26" w16cid:durableId="1694726729">
    <w:abstractNumId w:val="15"/>
  </w:num>
  <w:num w:numId="27" w16cid:durableId="948926523">
    <w:abstractNumId w:val="25"/>
  </w:num>
  <w:num w:numId="28" w16cid:durableId="2068916787">
    <w:abstractNumId w:val="14"/>
  </w:num>
  <w:num w:numId="29" w16cid:durableId="1790471609">
    <w:abstractNumId w:val="2"/>
  </w:num>
  <w:num w:numId="30" w16cid:durableId="654801323">
    <w:abstractNumId w:val="10"/>
  </w:num>
  <w:num w:numId="31" w16cid:durableId="1515999297">
    <w:abstractNumId w:val="34"/>
  </w:num>
  <w:num w:numId="32" w16cid:durableId="1041243983">
    <w:abstractNumId w:val="9"/>
  </w:num>
  <w:num w:numId="33" w16cid:durableId="1933081094">
    <w:abstractNumId w:val="18"/>
  </w:num>
  <w:num w:numId="34" w16cid:durableId="777333374">
    <w:abstractNumId w:val="24"/>
  </w:num>
  <w:num w:numId="35" w16cid:durableId="1730225308">
    <w:abstractNumId w:val="28"/>
  </w:num>
  <w:num w:numId="36" w16cid:durableId="281958527">
    <w:abstractNumId w:val="31"/>
  </w:num>
  <w:num w:numId="37" w16cid:durableId="1854146615">
    <w:abstractNumId w:val="11"/>
  </w:num>
  <w:num w:numId="38" w16cid:durableId="1079058747">
    <w:abstractNumId w:val="4"/>
  </w:num>
  <w:num w:numId="39" w16cid:durableId="888758274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7M0NbYwNTYxMDdQ0lEKTi0uzszPAykwrAUAi9jQZSwAAAA="/>
  </w:docVars>
  <w:rsids>
    <w:rsidRoot w:val="00AC0BAC"/>
    <w:rsid w:val="00003468"/>
    <w:rsid w:val="0002064E"/>
    <w:rsid w:val="00024C0B"/>
    <w:rsid w:val="00027730"/>
    <w:rsid w:val="00027A13"/>
    <w:rsid w:val="0003280B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2C3E"/>
    <w:rsid w:val="000C00FF"/>
    <w:rsid w:val="000C1C84"/>
    <w:rsid w:val="000D2FC8"/>
    <w:rsid w:val="000D6627"/>
    <w:rsid w:val="000D7ACE"/>
    <w:rsid w:val="000E26BF"/>
    <w:rsid w:val="000E5313"/>
    <w:rsid w:val="000E759E"/>
    <w:rsid w:val="000F395E"/>
    <w:rsid w:val="00104368"/>
    <w:rsid w:val="00110693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631A"/>
    <w:rsid w:val="00156F59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1F75DB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12B5"/>
    <w:rsid w:val="0025348D"/>
    <w:rsid w:val="002544BA"/>
    <w:rsid w:val="002703C6"/>
    <w:rsid w:val="0027388C"/>
    <w:rsid w:val="00275A1C"/>
    <w:rsid w:val="0028019D"/>
    <w:rsid w:val="00283FDA"/>
    <w:rsid w:val="00285C99"/>
    <w:rsid w:val="0029506D"/>
    <w:rsid w:val="002A0696"/>
    <w:rsid w:val="002A68F5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1678F"/>
    <w:rsid w:val="003335C1"/>
    <w:rsid w:val="00335109"/>
    <w:rsid w:val="003446E9"/>
    <w:rsid w:val="00352A89"/>
    <w:rsid w:val="00353171"/>
    <w:rsid w:val="00355A9D"/>
    <w:rsid w:val="00355CE9"/>
    <w:rsid w:val="003629A3"/>
    <w:rsid w:val="00366C56"/>
    <w:rsid w:val="00370A64"/>
    <w:rsid w:val="0037341F"/>
    <w:rsid w:val="00385C97"/>
    <w:rsid w:val="003929F5"/>
    <w:rsid w:val="00394E46"/>
    <w:rsid w:val="00395AB3"/>
    <w:rsid w:val="00396A4D"/>
    <w:rsid w:val="0039712D"/>
    <w:rsid w:val="0039735C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575D"/>
    <w:rsid w:val="0042622C"/>
    <w:rsid w:val="004327DB"/>
    <w:rsid w:val="004342DF"/>
    <w:rsid w:val="00434770"/>
    <w:rsid w:val="0043581F"/>
    <w:rsid w:val="00436310"/>
    <w:rsid w:val="00443A6F"/>
    <w:rsid w:val="00445E6A"/>
    <w:rsid w:val="004505F2"/>
    <w:rsid w:val="00450B89"/>
    <w:rsid w:val="00467368"/>
    <w:rsid w:val="00471554"/>
    <w:rsid w:val="00480C25"/>
    <w:rsid w:val="00486839"/>
    <w:rsid w:val="00487767"/>
    <w:rsid w:val="00487E46"/>
    <w:rsid w:val="004906A7"/>
    <w:rsid w:val="004948D9"/>
    <w:rsid w:val="00495DC9"/>
    <w:rsid w:val="004A3085"/>
    <w:rsid w:val="004A76D4"/>
    <w:rsid w:val="004B53B1"/>
    <w:rsid w:val="004C073E"/>
    <w:rsid w:val="004C36D4"/>
    <w:rsid w:val="004C51C6"/>
    <w:rsid w:val="004D2277"/>
    <w:rsid w:val="004E219D"/>
    <w:rsid w:val="004E61BE"/>
    <w:rsid w:val="004E78F0"/>
    <w:rsid w:val="004F4B8B"/>
    <w:rsid w:val="00500C59"/>
    <w:rsid w:val="0050492B"/>
    <w:rsid w:val="005052AD"/>
    <w:rsid w:val="00506538"/>
    <w:rsid w:val="00511002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41BD"/>
    <w:rsid w:val="00544BE0"/>
    <w:rsid w:val="00552D72"/>
    <w:rsid w:val="0055491A"/>
    <w:rsid w:val="00561B3D"/>
    <w:rsid w:val="005672B3"/>
    <w:rsid w:val="00591648"/>
    <w:rsid w:val="0059411B"/>
    <w:rsid w:val="005A22CF"/>
    <w:rsid w:val="005A44E2"/>
    <w:rsid w:val="005A4593"/>
    <w:rsid w:val="005C0662"/>
    <w:rsid w:val="005C0B7C"/>
    <w:rsid w:val="005C4213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7A3A"/>
    <w:rsid w:val="00601979"/>
    <w:rsid w:val="00606AAE"/>
    <w:rsid w:val="00611EEE"/>
    <w:rsid w:val="006122A3"/>
    <w:rsid w:val="00612CBD"/>
    <w:rsid w:val="0063052D"/>
    <w:rsid w:val="0063249A"/>
    <w:rsid w:val="00633F99"/>
    <w:rsid w:val="00637D44"/>
    <w:rsid w:val="0064076D"/>
    <w:rsid w:val="006418F8"/>
    <w:rsid w:val="00647D69"/>
    <w:rsid w:val="00651836"/>
    <w:rsid w:val="0065604C"/>
    <w:rsid w:val="00665CC1"/>
    <w:rsid w:val="006736CB"/>
    <w:rsid w:val="00680A71"/>
    <w:rsid w:val="0068435C"/>
    <w:rsid w:val="006855BF"/>
    <w:rsid w:val="006870BE"/>
    <w:rsid w:val="006874BA"/>
    <w:rsid w:val="006963A0"/>
    <w:rsid w:val="006A6BE7"/>
    <w:rsid w:val="006B1CFF"/>
    <w:rsid w:val="006B3801"/>
    <w:rsid w:val="006B5DAA"/>
    <w:rsid w:val="006C3BEE"/>
    <w:rsid w:val="006C6341"/>
    <w:rsid w:val="006D0EDB"/>
    <w:rsid w:val="006D3679"/>
    <w:rsid w:val="006D3E5E"/>
    <w:rsid w:val="006F0264"/>
    <w:rsid w:val="00701FFC"/>
    <w:rsid w:val="00702931"/>
    <w:rsid w:val="007035E8"/>
    <w:rsid w:val="00703988"/>
    <w:rsid w:val="00703C1A"/>
    <w:rsid w:val="007055CB"/>
    <w:rsid w:val="00707065"/>
    <w:rsid w:val="00711241"/>
    <w:rsid w:val="00721577"/>
    <w:rsid w:val="00734484"/>
    <w:rsid w:val="00736A69"/>
    <w:rsid w:val="00743CA7"/>
    <w:rsid w:val="00747026"/>
    <w:rsid w:val="00751DDA"/>
    <w:rsid w:val="007565E5"/>
    <w:rsid w:val="0076028C"/>
    <w:rsid w:val="00764016"/>
    <w:rsid w:val="007662CD"/>
    <w:rsid w:val="00767FEB"/>
    <w:rsid w:val="00773869"/>
    <w:rsid w:val="00774B8C"/>
    <w:rsid w:val="007755F4"/>
    <w:rsid w:val="0078061B"/>
    <w:rsid w:val="00780CAF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910"/>
    <w:rsid w:val="0082459E"/>
    <w:rsid w:val="00831C12"/>
    <w:rsid w:val="00844655"/>
    <w:rsid w:val="00844E5D"/>
    <w:rsid w:val="00847B3E"/>
    <w:rsid w:val="008548BC"/>
    <w:rsid w:val="008558F1"/>
    <w:rsid w:val="00856A8B"/>
    <w:rsid w:val="0086143E"/>
    <w:rsid w:val="00866EF3"/>
    <w:rsid w:val="00874E0A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01ED"/>
    <w:rsid w:val="008B2A5D"/>
    <w:rsid w:val="008B3922"/>
    <w:rsid w:val="008C0473"/>
    <w:rsid w:val="008C2843"/>
    <w:rsid w:val="008C3A41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546D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8B5"/>
    <w:rsid w:val="009D54F9"/>
    <w:rsid w:val="009D644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438BA"/>
    <w:rsid w:val="00A44A5E"/>
    <w:rsid w:val="00A44CF9"/>
    <w:rsid w:val="00A45C0A"/>
    <w:rsid w:val="00A501A0"/>
    <w:rsid w:val="00A5034C"/>
    <w:rsid w:val="00A5298F"/>
    <w:rsid w:val="00A57B9E"/>
    <w:rsid w:val="00A621C6"/>
    <w:rsid w:val="00A80D01"/>
    <w:rsid w:val="00A84EC6"/>
    <w:rsid w:val="00A90A8A"/>
    <w:rsid w:val="00A915D2"/>
    <w:rsid w:val="00A95FAC"/>
    <w:rsid w:val="00AA00CF"/>
    <w:rsid w:val="00AA337C"/>
    <w:rsid w:val="00AA385A"/>
    <w:rsid w:val="00AA7447"/>
    <w:rsid w:val="00AB4935"/>
    <w:rsid w:val="00AB63E4"/>
    <w:rsid w:val="00AB7FFD"/>
    <w:rsid w:val="00AC0AC3"/>
    <w:rsid w:val="00AC0BAC"/>
    <w:rsid w:val="00AC0DEB"/>
    <w:rsid w:val="00AC3469"/>
    <w:rsid w:val="00AC3B66"/>
    <w:rsid w:val="00AC686F"/>
    <w:rsid w:val="00AE3214"/>
    <w:rsid w:val="00AE38DC"/>
    <w:rsid w:val="00AE4808"/>
    <w:rsid w:val="00AE4FAA"/>
    <w:rsid w:val="00AF121A"/>
    <w:rsid w:val="00AF14C7"/>
    <w:rsid w:val="00AF2774"/>
    <w:rsid w:val="00AF3322"/>
    <w:rsid w:val="00AF66E4"/>
    <w:rsid w:val="00B0275D"/>
    <w:rsid w:val="00B036DA"/>
    <w:rsid w:val="00B1127F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12A9"/>
    <w:rsid w:val="00B46A63"/>
    <w:rsid w:val="00B47864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E24"/>
    <w:rsid w:val="00BC509D"/>
    <w:rsid w:val="00BC56F0"/>
    <w:rsid w:val="00BC651E"/>
    <w:rsid w:val="00BD0D13"/>
    <w:rsid w:val="00BE0EF6"/>
    <w:rsid w:val="00C004FB"/>
    <w:rsid w:val="00C02179"/>
    <w:rsid w:val="00C03E49"/>
    <w:rsid w:val="00C125D8"/>
    <w:rsid w:val="00C12C37"/>
    <w:rsid w:val="00C27247"/>
    <w:rsid w:val="00C34270"/>
    <w:rsid w:val="00C35B90"/>
    <w:rsid w:val="00C36EB6"/>
    <w:rsid w:val="00C40B54"/>
    <w:rsid w:val="00C45112"/>
    <w:rsid w:val="00C60A1A"/>
    <w:rsid w:val="00C66E0A"/>
    <w:rsid w:val="00C744B2"/>
    <w:rsid w:val="00C7624A"/>
    <w:rsid w:val="00C842CE"/>
    <w:rsid w:val="00C91C69"/>
    <w:rsid w:val="00CA3D14"/>
    <w:rsid w:val="00CA5E24"/>
    <w:rsid w:val="00CA61A2"/>
    <w:rsid w:val="00CC7281"/>
    <w:rsid w:val="00CD2188"/>
    <w:rsid w:val="00CD2D71"/>
    <w:rsid w:val="00CD421D"/>
    <w:rsid w:val="00CD453C"/>
    <w:rsid w:val="00CE04AE"/>
    <w:rsid w:val="00CE3BD0"/>
    <w:rsid w:val="00CE3D70"/>
    <w:rsid w:val="00CF1665"/>
    <w:rsid w:val="00CF4918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C09A0"/>
    <w:rsid w:val="00DC0C0C"/>
    <w:rsid w:val="00DC18D6"/>
    <w:rsid w:val="00DC2F6A"/>
    <w:rsid w:val="00DC6ED8"/>
    <w:rsid w:val="00DD0397"/>
    <w:rsid w:val="00DD0E48"/>
    <w:rsid w:val="00DD3EEA"/>
    <w:rsid w:val="00DD4A05"/>
    <w:rsid w:val="00DD6BE2"/>
    <w:rsid w:val="00DE11FE"/>
    <w:rsid w:val="00DE6F70"/>
    <w:rsid w:val="00DF22D8"/>
    <w:rsid w:val="00DF36A5"/>
    <w:rsid w:val="00DF4F3C"/>
    <w:rsid w:val="00DF6482"/>
    <w:rsid w:val="00E03AB3"/>
    <w:rsid w:val="00E05375"/>
    <w:rsid w:val="00E07FD4"/>
    <w:rsid w:val="00E150BB"/>
    <w:rsid w:val="00E21E48"/>
    <w:rsid w:val="00E267D6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3156C"/>
    <w:rsid w:val="00F32F9E"/>
    <w:rsid w:val="00F40FFB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5CE1717"/>
  <w15:docId w15:val="{3C9B69A9-3767-41CC-82B7-FCD858B6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C56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6C56"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366C56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66C56"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366C56"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366C56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6C56"/>
    <w:pPr>
      <w:jc w:val="center"/>
    </w:pPr>
    <w:rPr>
      <w:lang w:val="en-US"/>
    </w:rPr>
  </w:style>
  <w:style w:type="paragraph" w:styleId="BodyTextIndent">
    <w:name w:val="Body Text Indent"/>
    <w:basedOn w:val="Normal"/>
    <w:rsid w:val="00366C56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rsid w:val="00366C56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366C5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66C56"/>
  </w:style>
  <w:style w:type="paragraph" w:styleId="BodyText2">
    <w:name w:val="Body Text 2"/>
    <w:basedOn w:val="Normal"/>
    <w:rsid w:val="00366C56"/>
    <w:pPr>
      <w:jc w:val="both"/>
    </w:pPr>
  </w:style>
  <w:style w:type="paragraph" w:styleId="Footer">
    <w:name w:val="footer"/>
    <w:basedOn w:val="Normal"/>
    <w:link w:val="FooterChar"/>
    <w:uiPriority w:val="99"/>
    <w:rsid w:val="00366C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6C56"/>
  </w:style>
  <w:style w:type="paragraph" w:styleId="BodyTextIndent3">
    <w:name w:val="Body Text Indent 3"/>
    <w:basedOn w:val="Normal"/>
    <w:rsid w:val="00366C56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rsid w:val="00366C56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rsid w:val="00366C56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sid w:val="00366C56"/>
    <w:rPr>
      <w:color w:val="0000FF"/>
      <w:u w:val="single"/>
    </w:rPr>
  </w:style>
  <w:style w:type="paragraph" w:styleId="BlockText">
    <w:name w:val="Block Text"/>
    <w:basedOn w:val="Normal"/>
    <w:rsid w:val="00366C56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link w:val="Title"/>
    <w:rsid w:val="00601979"/>
    <w:rPr>
      <w:sz w:val="24"/>
      <w:lang w:bidi="ar-SA"/>
    </w:rPr>
  </w:style>
  <w:style w:type="character" w:customStyle="1" w:styleId="Style1Char">
    <w:name w:val="Style1 Char"/>
    <w:link w:val="Style1"/>
    <w:rsid w:val="00601979"/>
    <w:rPr>
      <w:b/>
      <w:sz w:val="32"/>
      <w:szCs w:val="32"/>
      <w:lang w:bidi="ar-SA"/>
    </w:rPr>
  </w:style>
  <w:style w:type="character" w:customStyle="1" w:styleId="EndnoteTextChar">
    <w:name w:val="Endnote Text Char"/>
    <w:link w:val="EndnoteText"/>
    <w:rsid w:val="00601979"/>
    <w:rPr>
      <w:lang w:val="en-GB" w:bidi="ar-SA"/>
    </w:rPr>
  </w:style>
  <w:style w:type="character" w:styleId="EndnoteReference">
    <w:name w:val="endnote reference"/>
    <w:rsid w:val="00601979"/>
    <w:rPr>
      <w:vertAlign w:val="superscript"/>
    </w:rPr>
  </w:style>
  <w:style w:type="character" w:customStyle="1" w:styleId="HeaderChar">
    <w:name w:val="Header Char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link w:val="Heding01Char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link w:val="Heding01"/>
    <w:rsid w:val="007055CB"/>
    <w:rPr>
      <w:b/>
      <w:sz w:val="24"/>
      <w:lang w:val="en-GB" w:bidi="ar-SA"/>
    </w:rPr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2DF21-5B2A-4656-AD63-4A85549E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Amali Perera</cp:lastModifiedBy>
  <cp:revision>9</cp:revision>
  <cp:lastPrinted>2011-01-27T06:24:00Z</cp:lastPrinted>
  <dcterms:created xsi:type="dcterms:W3CDTF">2020-04-27T13:22:00Z</dcterms:created>
  <dcterms:modified xsi:type="dcterms:W3CDTF">2023-12-16T12:31:00Z</dcterms:modified>
</cp:coreProperties>
</file>